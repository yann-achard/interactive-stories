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A6" w:rsidRPr="00C761AF" w:rsidRDefault="003A2DBE" w:rsidP="003A2DBE">
      <w:pPr>
        <w:jc w:val="center"/>
        <w:rPr>
          <w:b/>
          <w:sz w:val="36"/>
          <w:szCs w:val="36"/>
        </w:rPr>
      </w:pPr>
      <w:r w:rsidRPr="00C761AF">
        <w:rPr>
          <w:b/>
          <w:sz w:val="36"/>
          <w:szCs w:val="36"/>
        </w:rPr>
        <w:t>Interactive Storytelling and Emergent Gameplay using Dynamical Policy Models</w:t>
      </w:r>
    </w:p>
    <w:p w:rsidR="003A2DBE" w:rsidRDefault="003A2DBE" w:rsidP="003A2DBE">
      <w:pPr>
        <w:jc w:val="center"/>
        <w:rPr>
          <w:b/>
          <w:sz w:val="32"/>
          <w:szCs w:val="32"/>
        </w:rPr>
      </w:pPr>
    </w:p>
    <w:p w:rsidR="00C761AF" w:rsidRDefault="00C761AF" w:rsidP="003A2DBE">
      <w:pPr>
        <w:jc w:val="center"/>
        <w:rPr>
          <w:b/>
          <w:sz w:val="32"/>
          <w:szCs w:val="32"/>
        </w:rPr>
      </w:pPr>
    </w:p>
    <w:p w:rsidR="00C761AF" w:rsidRDefault="00C761AF" w:rsidP="00C761AF">
      <w:pPr>
        <w:jc w:val="both"/>
        <w:rPr>
          <w:sz w:val="28"/>
          <w:szCs w:val="28"/>
        </w:rPr>
      </w:pPr>
      <w:r w:rsidRPr="00C761AF">
        <w:rPr>
          <w:b/>
          <w:sz w:val="32"/>
          <w:szCs w:val="32"/>
        </w:rPr>
        <w:t>Abstract:</w:t>
      </w:r>
      <w:r>
        <w:rPr>
          <w:b/>
          <w:sz w:val="32"/>
          <w:szCs w:val="32"/>
        </w:rPr>
        <w:t xml:space="preserve"> </w:t>
      </w:r>
      <w:r w:rsidR="00F67475">
        <w:rPr>
          <w:sz w:val="28"/>
          <w:szCs w:val="28"/>
        </w:rPr>
        <w:t>Game develop</w:t>
      </w:r>
      <w:r w:rsidR="00CD4D9C">
        <w:rPr>
          <w:sz w:val="28"/>
          <w:szCs w:val="28"/>
        </w:rPr>
        <w:t>ers</w:t>
      </w:r>
      <w:r w:rsidR="00F67475">
        <w:rPr>
          <w:sz w:val="28"/>
          <w:szCs w:val="28"/>
        </w:rPr>
        <w:t xml:space="preserve"> </w:t>
      </w:r>
      <w:r w:rsidR="00CD4D9C">
        <w:rPr>
          <w:sz w:val="28"/>
          <w:szCs w:val="28"/>
        </w:rPr>
        <w:t>are often faced with</w:t>
      </w:r>
      <w:r w:rsidR="0021444C">
        <w:rPr>
          <w:sz w:val="28"/>
          <w:szCs w:val="28"/>
        </w:rPr>
        <w:t xml:space="preserve"> </w:t>
      </w:r>
      <w:r w:rsidR="00D40767">
        <w:rPr>
          <w:sz w:val="28"/>
          <w:szCs w:val="28"/>
        </w:rPr>
        <w:t>a double</w:t>
      </w:r>
      <w:r w:rsidR="0021444C">
        <w:rPr>
          <w:sz w:val="28"/>
          <w:szCs w:val="28"/>
        </w:rPr>
        <w:t xml:space="preserve"> challenge: </w:t>
      </w:r>
      <w:r w:rsidR="004B0609">
        <w:rPr>
          <w:sz w:val="28"/>
          <w:szCs w:val="28"/>
        </w:rPr>
        <w:t>design</w:t>
      </w:r>
      <w:r w:rsidR="002C208E">
        <w:rPr>
          <w:sz w:val="28"/>
          <w:szCs w:val="28"/>
        </w:rPr>
        <w:t>ing</w:t>
      </w:r>
      <w:r w:rsidR="004B0609">
        <w:rPr>
          <w:sz w:val="28"/>
          <w:szCs w:val="28"/>
        </w:rPr>
        <w:t xml:space="preserve"> systems </w:t>
      </w:r>
      <w:r w:rsidR="00D40767">
        <w:rPr>
          <w:sz w:val="28"/>
          <w:szCs w:val="28"/>
        </w:rPr>
        <w:t>that foster player freedom and creativity,</w:t>
      </w:r>
      <w:r w:rsidR="0021444C">
        <w:rPr>
          <w:sz w:val="28"/>
          <w:szCs w:val="28"/>
        </w:rPr>
        <w:t xml:space="preserve"> and </w:t>
      </w:r>
      <w:r w:rsidR="00D40767">
        <w:rPr>
          <w:sz w:val="28"/>
          <w:szCs w:val="28"/>
        </w:rPr>
        <w:t xml:space="preserve">allow the </w:t>
      </w:r>
      <w:r w:rsidR="004B0609">
        <w:rPr>
          <w:sz w:val="28"/>
          <w:szCs w:val="28"/>
        </w:rPr>
        <w:t>deliver</w:t>
      </w:r>
      <w:r w:rsidR="00D40767">
        <w:rPr>
          <w:sz w:val="28"/>
          <w:szCs w:val="28"/>
        </w:rPr>
        <w:t>y</w:t>
      </w:r>
      <w:r w:rsidR="00BB7910">
        <w:rPr>
          <w:sz w:val="28"/>
          <w:szCs w:val="28"/>
        </w:rPr>
        <w:t xml:space="preserve"> of</w:t>
      </w:r>
      <w:r w:rsidR="004B0609">
        <w:rPr>
          <w:sz w:val="28"/>
          <w:szCs w:val="28"/>
        </w:rPr>
        <w:t xml:space="preserve"> a compelling story</w:t>
      </w:r>
      <w:r w:rsidR="000420F0">
        <w:rPr>
          <w:rStyle w:val="FootnoteReference"/>
          <w:sz w:val="28"/>
          <w:szCs w:val="28"/>
        </w:rPr>
        <w:footnoteReference w:id="2"/>
      </w:r>
      <w:r w:rsidR="00A12BBF">
        <w:rPr>
          <w:sz w:val="28"/>
          <w:szCs w:val="28"/>
        </w:rPr>
        <w:t xml:space="preserve">. Though </w:t>
      </w:r>
      <w:r w:rsidR="00DD525A">
        <w:rPr>
          <w:sz w:val="28"/>
          <w:szCs w:val="28"/>
        </w:rPr>
        <w:t>each</w:t>
      </w:r>
      <w:r w:rsidR="005D4849">
        <w:rPr>
          <w:sz w:val="28"/>
          <w:szCs w:val="28"/>
        </w:rPr>
        <w:t xml:space="preserve"> of these problems has</w:t>
      </w:r>
      <w:r w:rsidR="00A12BBF">
        <w:rPr>
          <w:sz w:val="28"/>
          <w:szCs w:val="28"/>
        </w:rPr>
        <w:t xml:space="preserve"> been successfully addressed </w:t>
      </w:r>
      <w:r w:rsidR="00302641">
        <w:rPr>
          <w:sz w:val="28"/>
          <w:szCs w:val="28"/>
        </w:rPr>
        <w:t>separately</w:t>
      </w:r>
      <w:r w:rsidR="002C208E">
        <w:rPr>
          <w:sz w:val="28"/>
          <w:szCs w:val="28"/>
        </w:rPr>
        <w:t>, there has bee</w:t>
      </w:r>
      <w:r w:rsidR="00245ECA">
        <w:rPr>
          <w:sz w:val="28"/>
          <w:szCs w:val="28"/>
        </w:rPr>
        <w:t>n little success in building a system th</w:t>
      </w:r>
      <w:r w:rsidR="00DD525A">
        <w:rPr>
          <w:sz w:val="28"/>
          <w:szCs w:val="28"/>
        </w:rPr>
        <w:t>at can deal with both at the same time without losing balance.</w:t>
      </w:r>
      <w:r w:rsidR="00B3002B">
        <w:rPr>
          <w:sz w:val="28"/>
          <w:szCs w:val="28"/>
        </w:rPr>
        <w:t xml:space="preserve"> In this report we </w:t>
      </w:r>
      <w:r w:rsidR="00897113">
        <w:rPr>
          <w:sz w:val="28"/>
          <w:szCs w:val="28"/>
        </w:rPr>
        <w:t>present</w:t>
      </w:r>
      <w:r w:rsidR="00B3002B">
        <w:rPr>
          <w:sz w:val="28"/>
          <w:szCs w:val="28"/>
        </w:rPr>
        <w:t xml:space="preserve"> </w:t>
      </w:r>
      <w:r w:rsidR="00897113">
        <w:rPr>
          <w:sz w:val="28"/>
          <w:szCs w:val="28"/>
        </w:rPr>
        <w:t>the application of a</w:t>
      </w:r>
      <w:r w:rsidR="00B3002B">
        <w:rPr>
          <w:sz w:val="28"/>
          <w:szCs w:val="28"/>
        </w:rPr>
        <w:t xml:space="preserve"> new technique that supports player empowerment and story delivery </w:t>
      </w:r>
      <w:r w:rsidR="00897113">
        <w:rPr>
          <w:sz w:val="28"/>
          <w:szCs w:val="28"/>
        </w:rPr>
        <w:t xml:space="preserve">by </w:t>
      </w:r>
      <w:r w:rsidR="00B20A6F">
        <w:rPr>
          <w:sz w:val="28"/>
          <w:szCs w:val="28"/>
        </w:rPr>
        <w:t>providing feedback mechanism</w:t>
      </w:r>
      <w:r w:rsidR="00733305">
        <w:rPr>
          <w:sz w:val="28"/>
          <w:szCs w:val="28"/>
        </w:rPr>
        <w:t>s</w:t>
      </w:r>
      <w:r w:rsidR="00B20A6F">
        <w:rPr>
          <w:sz w:val="28"/>
          <w:szCs w:val="28"/>
        </w:rPr>
        <w:t xml:space="preserve"> </w:t>
      </w:r>
      <w:r w:rsidR="00733305">
        <w:rPr>
          <w:sz w:val="28"/>
          <w:szCs w:val="28"/>
        </w:rPr>
        <w:t>through which the player’s actions</w:t>
      </w:r>
      <w:r w:rsidR="00B20A6F">
        <w:rPr>
          <w:sz w:val="28"/>
          <w:szCs w:val="28"/>
        </w:rPr>
        <w:t xml:space="preserve"> </w:t>
      </w:r>
      <w:r w:rsidR="00733305">
        <w:rPr>
          <w:sz w:val="28"/>
          <w:szCs w:val="28"/>
        </w:rPr>
        <w:t xml:space="preserve">have an adjustable </w:t>
      </w:r>
      <w:r w:rsidR="00B20A6F">
        <w:rPr>
          <w:sz w:val="28"/>
          <w:szCs w:val="28"/>
        </w:rPr>
        <w:t xml:space="preserve">impact </w:t>
      </w:r>
      <w:r w:rsidR="00245ECA">
        <w:rPr>
          <w:sz w:val="28"/>
          <w:szCs w:val="28"/>
        </w:rPr>
        <w:t xml:space="preserve">on </w:t>
      </w:r>
      <w:r w:rsidR="00B20A6F">
        <w:rPr>
          <w:sz w:val="28"/>
          <w:szCs w:val="28"/>
        </w:rPr>
        <w:t xml:space="preserve">the storyline and the storyline </w:t>
      </w:r>
      <w:r w:rsidR="00733305">
        <w:rPr>
          <w:sz w:val="28"/>
          <w:szCs w:val="28"/>
        </w:rPr>
        <w:t>has an adjustable control over the gameplay offered to the player.</w:t>
      </w:r>
    </w:p>
    <w:p w:rsidR="00733305" w:rsidRPr="00C761AF" w:rsidRDefault="00733305" w:rsidP="00C761AF">
      <w:pPr>
        <w:jc w:val="both"/>
        <w:rPr>
          <w:b/>
          <w:sz w:val="32"/>
          <w:szCs w:val="32"/>
        </w:rPr>
      </w:pPr>
    </w:p>
    <w:p w:rsidR="003A2DBE" w:rsidRDefault="00BF1CC0" w:rsidP="003A2DBE">
      <w:pPr>
        <w:numPr>
          <w:ilvl w:val="0"/>
          <w:numId w:val="1"/>
        </w:numPr>
        <w:rPr>
          <w:b/>
          <w:sz w:val="32"/>
          <w:szCs w:val="32"/>
        </w:rPr>
      </w:pPr>
      <w:r>
        <w:rPr>
          <w:b/>
          <w:sz w:val="32"/>
          <w:szCs w:val="32"/>
        </w:rPr>
        <w:br w:type="page"/>
      </w:r>
      <w:r w:rsidR="003A2DBE" w:rsidRPr="00C761AF">
        <w:rPr>
          <w:b/>
          <w:sz w:val="32"/>
          <w:szCs w:val="32"/>
        </w:rPr>
        <w:lastRenderedPageBreak/>
        <w:t>Introduction</w:t>
      </w:r>
    </w:p>
    <w:p w:rsidR="00FC22E6" w:rsidRPr="00796E62" w:rsidRDefault="00FC22E6" w:rsidP="00FC22E6">
      <w:pPr>
        <w:ind w:left="720"/>
        <w:rPr>
          <w:b/>
          <w:sz w:val="24"/>
          <w:szCs w:val="24"/>
        </w:rPr>
      </w:pPr>
      <w:r w:rsidRPr="00796E62">
        <w:rPr>
          <w:b/>
          <w:sz w:val="24"/>
          <w:szCs w:val="24"/>
        </w:rPr>
        <w:t>Defining the problem and its scope</w:t>
      </w:r>
      <w:r w:rsidRPr="00796E62">
        <w:rPr>
          <w:b/>
          <w:sz w:val="24"/>
          <w:szCs w:val="24"/>
        </w:rPr>
        <w:br/>
      </w:r>
      <w:r w:rsidR="003C587B">
        <w:rPr>
          <w:b/>
          <w:sz w:val="24"/>
          <w:szCs w:val="24"/>
        </w:rPr>
        <w:t xml:space="preserve">Rationale for solving </w:t>
      </w:r>
      <w:r w:rsidR="003C587B" w:rsidRPr="00796E62">
        <w:rPr>
          <w:b/>
          <w:sz w:val="24"/>
          <w:szCs w:val="24"/>
        </w:rPr>
        <w:t>the</w:t>
      </w:r>
      <w:r w:rsidR="00363389" w:rsidRPr="00796E62">
        <w:rPr>
          <w:b/>
          <w:sz w:val="24"/>
          <w:szCs w:val="24"/>
        </w:rPr>
        <w:t xml:space="preserve"> problem</w:t>
      </w:r>
      <w:r w:rsidRPr="00796E62">
        <w:rPr>
          <w:b/>
          <w:sz w:val="24"/>
          <w:szCs w:val="24"/>
        </w:rPr>
        <w:br/>
        <w:t>Building on Zambetta 08</w:t>
      </w:r>
      <w:r w:rsidR="00363389" w:rsidRPr="00796E62">
        <w:rPr>
          <w:b/>
          <w:sz w:val="24"/>
          <w:szCs w:val="24"/>
        </w:rPr>
        <w:br/>
        <w:t xml:space="preserve">Promises </w:t>
      </w:r>
    </w:p>
    <w:p w:rsidR="003A2DBE" w:rsidRPr="00C761AF" w:rsidRDefault="003A2DBE" w:rsidP="003A2DBE">
      <w:pPr>
        <w:numPr>
          <w:ilvl w:val="0"/>
          <w:numId w:val="1"/>
        </w:numPr>
        <w:rPr>
          <w:b/>
          <w:sz w:val="32"/>
          <w:szCs w:val="32"/>
        </w:rPr>
      </w:pPr>
      <w:r w:rsidRPr="00C761AF">
        <w:rPr>
          <w:b/>
          <w:sz w:val="32"/>
          <w:szCs w:val="32"/>
        </w:rPr>
        <w:t>Background</w:t>
      </w:r>
    </w:p>
    <w:p w:rsidR="00301834" w:rsidRPr="00796E62" w:rsidRDefault="00184B79" w:rsidP="00301834">
      <w:pPr>
        <w:ind w:left="720"/>
        <w:rPr>
          <w:b/>
          <w:sz w:val="24"/>
          <w:szCs w:val="24"/>
        </w:rPr>
      </w:pPr>
      <w:r w:rsidRPr="00796E62">
        <w:rPr>
          <w:b/>
          <w:sz w:val="24"/>
          <w:szCs w:val="24"/>
        </w:rPr>
        <w:t>Emergent gameplay</w:t>
      </w:r>
      <w:r>
        <w:rPr>
          <w:b/>
          <w:sz w:val="24"/>
          <w:szCs w:val="24"/>
        </w:rPr>
        <w:br/>
      </w:r>
      <w:r w:rsidR="00BF1CC0" w:rsidRPr="00796E62">
        <w:rPr>
          <w:b/>
          <w:sz w:val="24"/>
          <w:szCs w:val="24"/>
        </w:rPr>
        <w:t>Game as a storytelling media</w:t>
      </w:r>
      <w:r w:rsidR="00BF1CC0" w:rsidRPr="00796E62">
        <w:rPr>
          <w:b/>
          <w:sz w:val="24"/>
          <w:szCs w:val="24"/>
        </w:rPr>
        <w:br/>
      </w:r>
      <w:r w:rsidR="003C587B">
        <w:rPr>
          <w:b/>
          <w:sz w:val="24"/>
          <w:szCs w:val="24"/>
        </w:rPr>
        <w:t>Reductionism vs. Constructivism</w:t>
      </w:r>
    </w:p>
    <w:p w:rsidR="003A2DBE" w:rsidRDefault="003A2DBE" w:rsidP="003A2DBE">
      <w:pPr>
        <w:numPr>
          <w:ilvl w:val="0"/>
          <w:numId w:val="1"/>
        </w:numPr>
        <w:rPr>
          <w:b/>
          <w:sz w:val="32"/>
          <w:szCs w:val="32"/>
        </w:rPr>
      </w:pPr>
      <w:r w:rsidRPr="00C761AF">
        <w:rPr>
          <w:b/>
          <w:sz w:val="32"/>
          <w:szCs w:val="32"/>
        </w:rPr>
        <w:t>Related work</w:t>
      </w:r>
    </w:p>
    <w:p w:rsidR="00BF1CC0" w:rsidRPr="00796E62" w:rsidRDefault="00BF1CC0" w:rsidP="00BF1CC0">
      <w:pPr>
        <w:ind w:left="720"/>
        <w:rPr>
          <w:b/>
          <w:sz w:val="24"/>
          <w:szCs w:val="24"/>
        </w:rPr>
      </w:pPr>
      <w:r w:rsidRPr="00796E62">
        <w:rPr>
          <w:b/>
          <w:sz w:val="24"/>
          <w:szCs w:val="24"/>
        </w:rPr>
        <w:t>Emergence in video games</w:t>
      </w:r>
      <w:r w:rsidRPr="00796E62">
        <w:rPr>
          <w:b/>
          <w:sz w:val="24"/>
          <w:szCs w:val="24"/>
        </w:rPr>
        <w:br/>
        <w:t>Adam Russell Situationist Game AI</w:t>
      </w:r>
      <w:r w:rsidRPr="00796E62">
        <w:rPr>
          <w:b/>
          <w:sz w:val="24"/>
          <w:szCs w:val="24"/>
        </w:rPr>
        <w:br/>
      </w:r>
      <w:r w:rsidR="00363389" w:rsidRPr="00796E62">
        <w:rPr>
          <w:b/>
          <w:sz w:val="24"/>
          <w:szCs w:val="24"/>
        </w:rPr>
        <w:t>G</w:t>
      </w:r>
      <w:r w:rsidRPr="00796E62">
        <w:rPr>
          <w:b/>
          <w:sz w:val="24"/>
          <w:szCs w:val="24"/>
        </w:rPr>
        <w:t>TA 3</w:t>
      </w:r>
      <w:r w:rsidR="00363389" w:rsidRPr="00796E62">
        <w:rPr>
          <w:b/>
          <w:sz w:val="24"/>
          <w:szCs w:val="24"/>
        </w:rPr>
        <w:t xml:space="preserve"> &amp; </w:t>
      </w:r>
      <w:r w:rsidRPr="00796E62">
        <w:rPr>
          <w:b/>
          <w:sz w:val="24"/>
          <w:szCs w:val="24"/>
        </w:rPr>
        <w:t>HL 2</w:t>
      </w:r>
    </w:p>
    <w:p w:rsidR="003A2DBE" w:rsidRDefault="003A2DBE" w:rsidP="003A2DBE">
      <w:pPr>
        <w:numPr>
          <w:ilvl w:val="0"/>
          <w:numId w:val="1"/>
        </w:numPr>
        <w:rPr>
          <w:b/>
          <w:sz w:val="32"/>
          <w:szCs w:val="32"/>
        </w:rPr>
      </w:pPr>
      <w:r w:rsidRPr="00C761AF">
        <w:rPr>
          <w:b/>
          <w:sz w:val="32"/>
          <w:szCs w:val="32"/>
        </w:rPr>
        <w:t>Methodology</w:t>
      </w:r>
    </w:p>
    <w:p w:rsidR="00FC22E6" w:rsidRPr="00796E62" w:rsidRDefault="00BF1CC0" w:rsidP="00FC22E6">
      <w:pPr>
        <w:ind w:left="720"/>
        <w:rPr>
          <w:b/>
          <w:sz w:val="24"/>
          <w:szCs w:val="24"/>
        </w:rPr>
      </w:pPr>
      <w:r w:rsidRPr="00796E62">
        <w:rPr>
          <w:b/>
          <w:sz w:val="24"/>
          <w:szCs w:val="24"/>
        </w:rPr>
        <w:t>The model (Zambetta 08</w:t>
      </w:r>
      <w:r w:rsidR="00D6618A" w:rsidRPr="00796E62">
        <w:rPr>
          <w:b/>
          <w:sz w:val="24"/>
          <w:szCs w:val="24"/>
        </w:rPr>
        <w:t xml:space="preserve">) </w:t>
      </w:r>
      <w:r w:rsidR="00FC22E6" w:rsidRPr="00796E62">
        <w:rPr>
          <w:b/>
          <w:sz w:val="24"/>
          <w:szCs w:val="24"/>
        </w:rPr>
        <w:br/>
        <w:t>Assessing the model in a realistic application</w:t>
      </w:r>
      <w:r w:rsidR="00FC22E6" w:rsidRPr="00796E62">
        <w:rPr>
          <w:b/>
          <w:sz w:val="24"/>
          <w:szCs w:val="24"/>
        </w:rPr>
        <w:br/>
        <w:t>The Clan Wars game structure</w:t>
      </w:r>
      <w:r w:rsidR="00FC22E6" w:rsidRPr="00796E62">
        <w:rPr>
          <w:b/>
          <w:sz w:val="24"/>
          <w:szCs w:val="24"/>
        </w:rPr>
        <w:br/>
        <w:t>Integrating the model in the game structure</w:t>
      </w:r>
    </w:p>
    <w:p w:rsidR="003A2DBE" w:rsidRDefault="003A2DBE" w:rsidP="003A2DBE">
      <w:pPr>
        <w:numPr>
          <w:ilvl w:val="0"/>
          <w:numId w:val="1"/>
        </w:numPr>
        <w:rPr>
          <w:b/>
          <w:sz w:val="32"/>
          <w:szCs w:val="32"/>
        </w:rPr>
      </w:pPr>
      <w:r w:rsidRPr="00C761AF">
        <w:rPr>
          <w:b/>
          <w:sz w:val="32"/>
          <w:szCs w:val="32"/>
        </w:rPr>
        <w:t>Experimentation</w:t>
      </w:r>
    </w:p>
    <w:p w:rsidR="00FC22E6" w:rsidRPr="00796E62" w:rsidRDefault="003C587B" w:rsidP="00FC22E6">
      <w:pPr>
        <w:ind w:left="720"/>
        <w:rPr>
          <w:b/>
          <w:sz w:val="24"/>
          <w:szCs w:val="24"/>
        </w:rPr>
      </w:pPr>
      <w:r w:rsidRPr="003C587B">
        <w:rPr>
          <w:b/>
          <w:sz w:val="24"/>
          <w:szCs w:val="24"/>
        </w:rPr>
        <w:t>General experimental framework</w:t>
      </w:r>
      <w:r w:rsidR="00FC22E6" w:rsidRPr="00796E62">
        <w:rPr>
          <w:b/>
          <w:sz w:val="24"/>
          <w:szCs w:val="24"/>
        </w:rPr>
        <w:br/>
        <w:t>Scalability in the light of the design problem</w:t>
      </w:r>
      <w:r w:rsidR="00FC22E6" w:rsidRPr="00796E62">
        <w:rPr>
          <w:b/>
          <w:sz w:val="24"/>
          <w:szCs w:val="24"/>
        </w:rPr>
        <w:br/>
        <w:t>Control over the gameplay</w:t>
      </w:r>
      <w:r w:rsidR="00FC22E6" w:rsidRPr="00796E62">
        <w:rPr>
          <w:b/>
          <w:sz w:val="24"/>
          <w:szCs w:val="24"/>
        </w:rPr>
        <w:br/>
        <w:t>Control over the story</w:t>
      </w:r>
    </w:p>
    <w:p w:rsidR="003A2DBE" w:rsidRDefault="003A2DBE" w:rsidP="003A2DBE">
      <w:pPr>
        <w:numPr>
          <w:ilvl w:val="0"/>
          <w:numId w:val="1"/>
        </w:numPr>
        <w:rPr>
          <w:b/>
          <w:sz w:val="32"/>
          <w:szCs w:val="32"/>
        </w:rPr>
      </w:pPr>
      <w:r w:rsidRPr="00C761AF">
        <w:rPr>
          <w:b/>
          <w:sz w:val="32"/>
          <w:szCs w:val="32"/>
        </w:rPr>
        <w:t>Conclusion</w:t>
      </w:r>
      <w:r w:rsidR="00363389">
        <w:rPr>
          <w:b/>
          <w:sz w:val="32"/>
          <w:szCs w:val="32"/>
        </w:rPr>
        <w:t xml:space="preserve"> and future perspectives</w:t>
      </w:r>
    </w:p>
    <w:p w:rsidR="00EE4ED4" w:rsidRDefault="00363389" w:rsidP="00363389">
      <w:pPr>
        <w:ind w:left="720"/>
        <w:rPr>
          <w:b/>
          <w:sz w:val="24"/>
          <w:szCs w:val="24"/>
        </w:rPr>
      </w:pPr>
      <w:r w:rsidRPr="00796E62">
        <w:rPr>
          <w:b/>
          <w:sz w:val="24"/>
          <w:szCs w:val="24"/>
        </w:rPr>
        <w:t>How much has been achieved</w:t>
      </w:r>
      <w:r w:rsidRPr="00796E62">
        <w:rPr>
          <w:b/>
          <w:sz w:val="24"/>
          <w:szCs w:val="24"/>
        </w:rPr>
        <w:br/>
        <w:t>How much can we achieve from here</w:t>
      </w:r>
      <w:r w:rsidRPr="00796E62">
        <w:rPr>
          <w:b/>
          <w:sz w:val="24"/>
          <w:szCs w:val="24"/>
        </w:rPr>
        <w:br/>
        <w:t>What are the limitations and what can be done to overcome them</w:t>
      </w:r>
    </w:p>
    <w:p w:rsidR="00EE4ED4" w:rsidRPr="00EE4ED4" w:rsidRDefault="00EE4ED4" w:rsidP="00EE4ED4">
      <w:pPr>
        <w:numPr>
          <w:ilvl w:val="0"/>
          <w:numId w:val="4"/>
        </w:numPr>
        <w:rPr>
          <w:b/>
          <w:sz w:val="24"/>
          <w:szCs w:val="24"/>
        </w:rPr>
      </w:pPr>
      <w:r>
        <w:rPr>
          <w:b/>
          <w:sz w:val="24"/>
          <w:szCs w:val="24"/>
        </w:rPr>
        <w:br w:type="page"/>
      </w:r>
      <w:r>
        <w:rPr>
          <w:b/>
          <w:sz w:val="32"/>
          <w:szCs w:val="32"/>
        </w:rPr>
        <w:lastRenderedPageBreak/>
        <w:t>Introduction</w:t>
      </w:r>
    </w:p>
    <w:p w:rsidR="003A2DBE" w:rsidRDefault="00EE4ED4" w:rsidP="00EE4ED4">
      <w:pPr>
        <w:ind w:left="360"/>
        <w:rPr>
          <w:b/>
          <w:sz w:val="24"/>
          <w:szCs w:val="24"/>
        </w:rPr>
      </w:pPr>
      <w:r w:rsidRPr="00796E62">
        <w:rPr>
          <w:b/>
          <w:sz w:val="24"/>
          <w:szCs w:val="24"/>
        </w:rPr>
        <w:t xml:space="preserve"> </w:t>
      </w:r>
    </w:p>
    <w:p w:rsidR="002E4D2B" w:rsidRDefault="008A7654" w:rsidP="00DE6371">
      <w:pPr>
        <w:ind w:left="360"/>
        <w:rPr>
          <w:sz w:val="24"/>
          <w:szCs w:val="24"/>
        </w:rPr>
      </w:pPr>
      <w:r>
        <w:rPr>
          <w:sz w:val="24"/>
          <w:szCs w:val="24"/>
        </w:rPr>
        <w:t xml:space="preserve">Though video game development is still a very young discipline in comparison to other engineering problems such as architectural design, it has been rapidly flourishing both in terms of economical growth and </w:t>
      </w:r>
      <w:r w:rsidR="002A369B">
        <w:rPr>
          <w:sz w:val="24"/>
          <w:szCs w:val="24"/>
        </w:rPr>
        <w:t>product diversification.</w:t>
      </w:r>
      <w:r w:rsidR="00191065">
        <w:rPr>
          <w:sz w:val="24"/>
          <w:szCs w:val="24"/>
        </w:rPr>
        <w:t xml:space="preserve"> </w:t>
      </w:r>
      <w:r w:rsidR="00A0015C">
        <w:rPr>
          <w:sz w:val="24"/>
          <w:szCs w:val="24"/>
        </w:rPr>
        <w:t xml:space="preserve">Despite this diversity </w:t>
      </w:r>
      <w:r w:rsidR="00191065">
        <w:rPr>
          <w:sz w:val="24"/>
          <w:szCs w:val="24"/>
        </w:rPr>
        <w:t>a common</w:t>
      </w:r>
      <w:r w:rsidR="0055271B">
        <w:rPr>
          <w:sz w:val="24"/>
          <w:szCs w:val="24"/>
        </w:rPr>
        <w:t xml:space="preserve"> </w:t>
      </w:r>
      <w:r w:rsidR="005A6FB0">
        <w:rPr>
          <w:sz w:val="24"/>
          <w:szCs w:val="24"/>
        </w:rPr>
        <w:t xml:space="preserve">problem </w:t>
      </w:r>
      <w:r w:rsidR="0055271B">
        <w:rPr>
          <w:sz w:val="24"/>
          <w:szCs w:val="24"/>
        </w:rPr>
        <w:t xml:space="preserve">arises </w:t>
      </w:r>
      <w:r w:rsidR="00191065">
        <w:rPr>
          <w:sz w:val="24"/>
          <w:szCs w:val="24"/>
        </w:rPr>
        <w:t xml:space="preserve">in many video games, it stems </w:t>
      </w:r>
      <w:r w:rsidR="0055271B">
        <w:rPr>
          <w:sz w:val="24"/>
          <w:szCs w:val="24"/>
        </w:rPr>
        <w:t xml:space="preserve">from </w:t>
      </w:r>
      <w:r w:rsidR="00AF50A7">
        <w:rPr>
          <w:sz w:val="24"/>
          <w:szCs w:val="24"/>
        </w:rPr>
        <w:t>t</w:t>
      </w:r>
      <w:r w:rsidR="00186752">
        <w:rPr>
          <w:sz w:val="24"/>
          <w:szCs w:val="24"/>
        </w:rPr>
        <w:t>he</w:t>
      </w:r>
      <w:r w:rsidR="00AF50A7">
        <w:rPr>
          <w:sz w:val="24"/>
          <w:szCs w:val="24"/>
        </w:rPr>
        <w:t xml:space="preserve"> conflict</w:t>
      </w:r>
      <w:r w:rsidR="00186752">
        <w:rPr>
          <w:sz w:val="24"/>
          <w:szCs w:val="24"/>
        </w:rPr>
        <w:t xml:space="preserve"> of two </w:t>
      </w:r>
      <w:r w:rsidR="00AF50A7">
        <w:rPr>
          <w:sz w:val="24"/>
          <w:szCs w:val="24"/>
        </w:rPr>
        <w:t xml:space="preserve">main </w:t>
      </w:r>
      <w:r w:rsidR="00E928FD">
        <w:rPr>
          <w:sz w:val="24"/>
          <w:szCs w:val="24"/>
        </w:rPr>
        <w:t xml:space="preserve">design </w:t>
      </w:r>
      <w:r w:rsidR="00AF50A7">
        <w:rPr>
          <w:sz w:val="24"/>
          <w:szCs w:val="24"/>
        </w:rPr>
        <w:t>goals</w:t>
      </w:r>
      <w:r w:rsidR="005A6FB0">
        <w:rPr>
          <w:sz w:val="24"/>
          <w:szCs w:val="24"/>
        </w:rPr>
        <w:t>:</w:t>
      </w:r>
      <w:r w:rsidR="00186752">
        <w:rPr>
          <w:sz w:val="24"/>
          <w:szCs w:val="24"/>
        </w:rPr>
        <w:t xml:space="preserve"> delivering a compelling story,</w:t>
      </w:r>
      <w:r w:rsidR="00AF50A7">
        <w:rPr>
          <w:sz w:val="24"/>
          <w:szCs w:val="24"/>
        </w:rPr>
        <w:t xml:space="preserve"> and offering a high level of interactivity.</w:t>
      </w:r>
      <w:r w:rsidR="005A6FB0">
        <w:rPr>
          <w:sz w:val="24"/>
          <w:szCs w:val="24"/>
        </w:rPr>
        <w:t xml:space="preserve"> Every video game embodies a design answer to that problem by offering particular tradeoff between </w:t>
      </w:r>
      <w:r w:rsidR="003F13B7">
        <w:rPr>
          <w:sz w:val="24"/>
          <w:szCs w:val="24"/>
        </w:rPr>
        <w:t>allowing the player to have more control over what is happening in the game, and restricting the player to ensure compatibility with the story</w:t>
      </w:r>
      <w:r w:rsidR="00191065">
        <w:rPr>
          <w:sz w:val="24"/>
          <w:szCs w:val="24"/>
        </w:rPr>
        <w:t xml:space="preserve"> elements</w:t>
      </w:r>
      <w:r w:rsidR="003F13B7">
        <w:rPr>
          <w:sz w:val="24"/>
          <w:szCs w:val="24"/>
        </w:rPr>
        <w:t>.</w:t>
      </w:r>
      <w:r w:rsidR="00191065">
        <w:rPr>
          <w:sz w:val="24"/>
          <w:szCs w:val="24"/>
        </w:rPr>
        <w:t xml:space="preserve"> </w:t>
      </w:r>
      <w:r w:rsidR="003F13B7">
        <w:rPr>
          <w:sz w:val="24"/>
          <w:szCs w:val="24"/>
        </w:rPr>
        <w:t>Let’s examine each side of this tradeoff to better understand its nature. If we take the problem from</w:t>
      </w:r>
      <w:r w:rsidR="006C1CEF">
        <w:rPr>
          <w:sz w:val="24"/>
          <w:szCs w:val="24"/>
        </w:rPr>
        <w:t xml:space="preserve"> a story making angle </w:t>
      </w:r>
      <w:r w:rsidR="00D0101B">
        <w:rPr>
          <w:sz w:val="24"/>
          <w:szCs w:val="24"/>
        </w:rPr>
        <w:t xml:space="preserve">then </w:t>
      </w:r>
      <w:r w:rsidR="005C3DC5">
        <w:rPr>
          <w:sz w:val="24"/>
          <w:szCs w:val="24"/>
        </w:rPr>
        <w:t xml:space="preserve">our goal would be to ensure the good flow and structure of the game narrative. If we give </w:t>
      </w:r>
      <w:r w:rsidR="006C1CEF">
        <w:rPr>
          <w:sz w:val="24"/>
          <w:szCs w:val="24"/>
        </w:rPr>
        <w:t xml:space="preserve">control to the player </w:t>
      </w:r>
      <w:r w:rsidR="000C0AD4">
        <w:rPr>
          <w:sz w:val="24"/>
          <w:szCs w:val="24"/>
        </w:rPr>
        <w:t xml:space="preserve">over </w:t>
      </w:r>
      <w:r w:rsidR="005C3DC5">
        <w:rPr>
          <w:sz w:val="24"/>
          <w:szCs w:val="24"/>
        </w:rPr>
        <w:t xml:space="preserve">some elements of the story, </w:t>
      </w:r>
      <w:r w:rsidR="002569DE">
        <w:rPr>
          <w:sz w:val="24"/>
          <w:szCs w:val="24"/>
        </w:rPr>
        <w:t>such as</w:t>
      </w:r>
      <w:r w:rsidR="005C3DC5">
        <w:rPr>
          <w:sz w:val="24"/>
          <w:szCs w:val="24"/>
        </w:rPr>
        <w:t xml:space="preserve"> the possibility to kill key characters or to enter some particular area that is not meant to be discovered at that point of the story, </w:t>
      </w:r>
      <w:r w:rsidR="00DE6371">
        <w:rPr>
          <w:sz w:val="24"/>
          <w:szCs w:val="24"/>
        </w:rPr>
        <w:t xml:space="preserve">then there is a possibility for the narrative </w:t>
      </w:r>
      <w:r w:rsidR="002569DE">
        <w:rPr>
          <w:sz w:val="24"/>
          <w:szCs w:val="24"/>
        </w:rPr>
        <w:t xml:space="preserve">structure </w:t>
      </w:r>
      <w:r w:rsidR="00DE6371">
        <w:rPr>
          <w:sz w:val="24"/>
          <w:szCs w:val="24"/>
        </w:rPr>
        <w:t xml:space="preserve">to </w:t>
      </w:r>
      <w:r w:rsidR="002569DE">
        <w:rPr>
          <w:sz w:val="24"/>
          <w:szCs w:val="24"/>
        </w:rPr>
        <w:t>lose its dramatic tension</w:t>
      </w:r>
      <w:r w:rsidR="00DE6371">
        <w:rPr>
          <w:sz w:val="24"/>
          <w:szCs w:val="24"/>
        </w:rPr>
        <w:t xml:space="preserve">. </w:t>
      </w:r>
      <w:r w:rsidR="000C0AD4">
        <w:rPr>
          <w:sz w:val="24"/>
          <w:szCs w:val="24"/>
        </w:rPr>
        <w:t>One might then start to wonder why the player is given any control</w:t>
      </w:r>
      <w:r w:rsidR="00FB42E0">
        <w:rPr>
          <w:sz w:val="24"/>
          <w:szCs w:val="24"/>
        </w:rPr>
        <w:t>,</w:t>
      </w:r>
      <w:r w:rsidR="000C0AD4">
        <w:rPr>
          <w:sz w:val="24"/>
          <w:szCs w:val="24"/>
        </w:rPr>
        <w:t xml:space="preserve"> but interactivity is the essence of video games. Giving the player a chance to be active is what sets video games apart from other story telling media such as books and movies, this interactivity is the </w:t>
      </w:r>
      <w:r w:rsidR="0051507F">
        <w:rPr>
          <w:sz w:val="24"/>
          <w:szCs w:val="24"/>
        </w:rPr>
        <w:t xml:space="preserve">very </w:t>
      </w:r>
      <w:r w:rsidR="000C0AD4">
        <w:rPr>
          <w:sz w:val="24"/>
          <w:szCs w:val="24"/>
        </w:rPr>
        <w:t xml:space="preserve">reason behind </w:t>
      </w:r>
      <w:r w:rsidR="00ED093D">
        <w:rPr>
          <w:sz w:val="24"/>
          <w:szCs w:val="24"/>
        </w:rPr>
        <w:t>the success of video games</w:t>
      </w:r>
      <w:r w:rsidR="000C0AD4">
        <w:rPr>
          <w:sz w:val="24"/>
          <w:szCs w:val="24"/>
        </w:rPr>
        <w:t>.</w:t>
      </w:r>
    </w:p>
    <w:p w:rsidR="00BB784A" w:rsidRDefault="00802E90" w:rsidP="006C1CEF">
      <w:pPr>
        <w:ind w:left="360"/>
        <w:rPr>
          <w:sz w:val="24"/>
          <w:szCs w:val="24"/>
        </w:rPr>
      </w:pPr>
      <w:r>
        <w:rPr>
          <w:sz w:val="24"/>
          <w:szCs w:val="24"/>
        </w:rPr>
        <w:t>It is now clear that interactivity and story delivery are by definition hard to accommodate</w:t>
      </w:r>
      <w:r w:rsidR="00BB784A">
        <w:rPr>
          <w:sz w:val="24"/>
          <w:szCs w:val="24"/>
        </w:rPr>
        <w:t>, it is therefore legitimate to ask whether one should really try to attempt such an unnatural combination. By looking at the video games created so far we can</w:t>
      </w:r>
      <w:r w:rsidR="00462667">
        <w:rPr>
          <w:sz w:val="24"/>
          <w:szCs w:val="24"/>
        </w:rPr>
        <w:t xml:space="preserve"> easily notice that </w:t>
      </w:r>
      <w:r w:rsidR="00BB784A">
        <w:rPr>
          <w:sz w:val="24"/>
          <w:szCs w:val="24"/>
        </w:rPr>
        <w:t xml:space="preserve">some of them are situated at the extremes of this design problem. </w:t>
      </w:r>
      <w:r w:rsidR="00462667">
        <w:rPr>
          <w:sz w:val="24"/>
          <w:szCs w:val="24"/>
        </w:rPr>
        <w:t>Video games that rely on interactivity only generally belong to the “simulation” or “sandbox” games categories; this is the case of most sports games such as the “FIFA” series or puzzle games like “Tetris”, “Minesweeper”, or “The Incredible Machine”</w:t>
      </w:r>
      <w:r w:rsidR="00542CA2">
        <w:rPr>
          <w:sz w:val="24"/>
          <w:szCs w:val="24"/>
        </w:rPr>
        <w:t>. Storyless</w:t>
      </w:r>
      <w:r w:rsidR="00462667">
        <w:rPr>
          <w:sz w:val="24"/>
          <w:szCs w:val="24"/>
        </w:rPr>
        <w:t xml:space="preserve"> games even appear in </w:t>
      </w:r>
      <w:r w:rsidR="00542CA2">
        <w:rPr>
          <w:sz w:val="24"/>
          <w:szCs w:val="24"/>
        </w:rPr>
        <w:t xml:space="preserve">more mid-stream genres like real-time strategy games </w:t>
      </w:r>
      <w:r w:rsidR="0051507F">
        <w:rPr>
          <w:sz w:val="24"/>
          <w:szCs w:val="24"/>
        </w:rPr>
        <w:t>with</w:t>
      </w:r>
      <w:r w:rsidR="00542CA2">
        <w:rPr>
          <w:sz w:val="24"/>
          <w:szCs w:val="24"/>
        </w:rPr>
        <w:t xml:space="preserve"> the “Age of Empires” series or First-person shooter games </w:t>
      </w:r>
      <w:r w:rsidR="0051507F">
        <w:rPr>
          <w:sz w:val="24"/>
          <w:szCs w:val="24"/>
        </w:rPr>
        <w:t xml:space="preserve">with the </w:t>
      </w:r>
      <w:r w:rsidR="00080BD6">
        <w:rPr>
          <w:sz w:val="24"/>
          <w:szCs w:val="24"/>
        </w:rPr>
        <w:t xml:space="preserve">“Counter-Strike” or </w:t>
      </w:r>
      <w:r w:rsidR="0051507F">
        <w:rPr>
          <w:sz w:val="24"/>
          <w:szCs w:val="24"/>
        </w:rPr>
        <w:t xml:space="preserve">“Unreal Tournament” </w:t>
      </w:r>
      <w:r w:rsidR="00542CA2">
        <w:rPr>
          <w:sz w:val="24"/>
          <w:szCs w:val="24"/>
        </w:rPr>
        <w:t>series. At the other end of the spectrum</w:t>
      </w:r>
      <w:r w:rsidR="00855D80">
        <w:rPr>
          <w:sz w:val="24"/>
          <w:szCs w:val="24"/>
        </w:rPr>
        <w:t>,</w:t>
      </w:r>
      <w:r w:rsidR="00542CA2">
        <w:rPr>
          <w:sz w:val="24"/>
          <w:szCs w:val="24"/>
        </w:rPr>
        <w:t xml:space="preserve"> some video games rely heavily on their storyline while offering very limited interactivity. </w:t>
      </w:r>
      <w:r w:rsidR="00855D80">
        <w:rPr>
          <w:sz w:val="24"/>
          <w:szCs w:val="24"/>
        </w:rPr>
        <w:t xml:space="preserve">Some titles such as the “Myst”, “Sam &amp; Max”, or “Monkey Island” series have been very successful at captivating the </w:t>
      </w:r>
      <w:r w:rsidR="0081037E">
        <w:rPr>
          <w:sz w:val="24"/>
          <w:szCs w:val="24"/>
        </w:rPr>
        <w:t>players</w:t>
      </w:r>
      <w:r w:rsidR="00855D80">
        <w:rPr>
          <w:sz w:val="24"/>
          <w:szCs w:val="24"/>
        </w:rPr>
        <w:t xml:space="preserve"> over the years</w:t>
      </w:r>
      <w:r w:rsidR="0051507F">
        <w:rPr>
          <w:sz w:val="24"/>
          <w:szCs w:val="24"/>
        </w:rPr>
        <w:t>.</w:t>
      </w:r>
      <w:r w:rsidR="00A36582">
        <w:rPr>
          <w:sz w:val="24"/>
          <w:szCs w:val="24"/>
        </w:rPr>
        <w:t xml:space="preserve"> </w:t>
      </w:r>
      <w:r w:rsidR="0051507F">
        <w:rPr>
          <w:sz w:val="24"/>
          <w:szCs w:val="24"/>
        </w:rPr>
        <w:t>A</w:t>
      </w:r>
      <w:r w:rsidR="00A36582">
        <w:rPr>
          <w:sz w:val="24"/>
          <w:szCs w:val="24"/>
        </w:rPr>
        <w:t>nother story-based game type</w:t>
      </w:r>
      <w:r w:rsidR="00855D80">
        <w:rPr>
          <w:sz w:val="24"/>
          <w:szCs w:val="24"/>
        </w:rPr>
        <w:t xml:space="preserve"> </w:t>
      </w:r>
      <w:r w:rsidR="0034753A">
        <w:rPr>
          <w:sz w:val="24"/>
          <w:szCs w:val="24"/>
        </w:rPr>
        <w:t>such as the Japan</w:t>
      </w:r>
      <w:r w:rsidR="0051507F">
        <w:rPr>
          <w:sz w:val="24"/>
          <w:szCs w:val="24"/>
        </w:rPr>
        <w:t>ese dating simulation games has</w:t>
      </w:r>
      <w:r w:rsidR="0034753A">
        <w:rPr>
          <w:sz w:val="24"/>
          <w:szCs w:val="24"/>
        </w:rPr>
        <w:t xml:space="preserve"> also been successful in </w:t>
      </w:r>
      <w:r w:rsidR="00A36582">
        <w:rPr>
          <w:sz w:val="24"/>
          <w:szCs w:val="24"/>
        </w:rPr>
        <w:t>A</w:t>
      </w:r>
      <w:r w:rsidR="0034753A">
        <w:rPr>
          <w:sz w:val="24"/>
          <w:szCs w:val="24"/>
        </w:rPr>
        <w:t>sia.</w:t>
      </w:r>
    </w:p>
    <w:p w:rsidR="0051507F" w:rsidRDefault="0051507F" w:rsidP="006C1CEF">
      <w:pPr>
        <w:ind w:left="360"/>
        <w:rPr>
          <w:sz w:val="24"/>
          <w:szCs w:val="24"/>
        </w:rPr>
      </w:pPr>
      <w:r>
        <w:rPr>
          <w:sz w:val="24"/>
          <w:szCs w:val="24"/>
        </w:rPr>
        <w:t xml:space="preserve">Despite the success of the games sitting at the extremes of </w:t>
      </w:r>
      <w:r w:rsidR="008C4202">
        <w:rPr>
          <w:sz w:val="24"/>
          <w:szCs w:val="24"/>
        </w:rPr>
        <w:t>the</w:t>
      </w:r>
      <w:r>
        <w:rPr>
          <w:sz w:val="24"/>
          <w:szCs w:val="24"/>
        </w:rPr>
        <w:t xml:space="preserve"> tradeoff, </w:t>
      </w:r>
      <w:r w:rsidR="00467D34">
        <w:rPr>
          <w:sz w:val="24"/>
          <w:szCs w:val="24"/>
        </w:rPr>
        <w:t xml:space="preserve">there has been a progressive shift in the market towards more balanced designs [Russel 08]. This change is not only visible through the overwhelming commercial success of the games offering both </w:t>
      </w:r>
      <w:r w:rsidR="00467D34">
        <w:rPr>
          <w:sz w:val="24"/>
          <w:szCs w:val="24"/>
        </w:rPr>
        <w:lastRenderedPageBreak/>
        <w:t>interactivity and compelling stories such as “Grand Theft Auto 3”</w:t>
      </w:r>
      <w:r w:rsidR="00080BD6">
        <w:rPr>
          <w:sz w:val="24"/>
          <w:szCs w:val="24"/>
        </w:rPr>
        <w:t xml:space="preserve"> or</w:t>
      </w:r>
      <w:r w:rsidR="00467D34">
        <w:rPr>
          <w:sz w:val="24"/>
          <w:szCs w:val="24"/>
        </w:rPr>
        <w:t xml:space="preserve"> “Half Life 2”, </w:t>
      </w:r>
      <w:r w:rsidR="008C4202">
        <w:rPr>
          <w:sz w:val="24"/>
          <w:szCs w:val="24"/>
        </w:rPr>
        <w:t xml:space="preserve">but also through the erosion of the extremes. </w:t>
      </w:r>
      <w:r w:rsidR="008071CA">
        <w:rPr>
          <w:sz w:val="24"/>
          <w:szCs w:val="24"/>
        </w:rPr>
        <w:t>Most of t</w:t>
      </w:r>
      <w:r w:rsidR="008C4202">
        <w:rPr>
          <w:sz w:val="24"/>
          <w:szCs w:val="24"/>
        </w:rPr>
        <w:t xml:space="preserve">he successful franchises discussed in the previous paragraph have indeed either ended or been modified </w:t>
      </w:r>
      <w:r w:rsidR="008071CA">
        <w:rPr>
          <w:sz w:val="24"/>
          <w:szCs w:val="24"/>
        </w:rPr>
        <w:t>to adopt a more balanced position.</w:t>
      </w:r>
      <w:r w:rsidR="006B49D0">
        <w:rPr>
          <w:sz w:val="24"/>
          <w:szCs w:val="24"/>
        </w:rPr>
        <w:t xml:space="preserve"> It is therefore of prime importance for game designers to be able to combine interactivity and story delivery if they wish to produce video games that will answer the market demand.</w:t>
      </w:r>
    </w:p>
    <w:p w:rsidR="00613C49" w:rsidRDefault="00802E90" w:rsidP="006C1CEF">
      <w:pPr>
        <w:ind w:left="360"/>
        <w:rPr>
          <w:sz w:val="24"/>
          <w:szCs w:val="24"/>
        </w:rPr>
      </w:pPr>
      <w:r>
        <w:rPr>
          <w:sz w:val="24"/>
          <w:szCs w:val="24"/>
        </w:rPr>
        <w:t>The work presented in this report demonstrates the use of a possible design sol</w:t>
      </w:r>
      <w:r w:rsidR="006B49D0">
        <w:rPr>
          <w:sz w:val="24"/>
          <w:szCs w:val="24"/>
        </w:rPr>
        <w:t>ution to this problem. While our solution relies o</w:t>
      </w:r>
      <w:r w:rsidR="00BA1E78">
        <w:rPr>
          <w:sz w:val="24"/>
          <w:szCs w:val="24"/>
        </w:rPr>
        <w:t>n</w:t>
      </w:r>
      <w:r w:rsidR="006B49D0">
        <w:rPr>
          <w:sz w:val="24"/>
          <w:szCs w:val="24"/>
        </w:rPr>
        <w:t xml:space="preserve"> previous work [Zambetta 08] it is the</w:t>
      </w:r>
      <w:r w:rsidR="0054577B">
        <w:rPr>
          <w:sz w:val="24"/>
          <w:szCs w:val="24"/>
        </w:rPr>
        <w:t xml:space="preserve"> first time it has been applied to a realistic game structure such as the one we built. The aim of our work is not to focus on interactivity or story delivery</w:t>
      </w:r>
      <w:r w:rsidR="00411C42">
        <w:rPr>
          <w:sz w:val="24"/>
          <w:szCs w:val="24"/>
        </w:rPr>
        <w:t xml:space="preserve"> </w:t>
      </w:r>
      <w:r w:rsidR="00BA1E78">
        <w:rPr>
          <w:sz w:val="24"/>
          <w:szCs w:val="24"/>
        </w:rPr>
        <w:t xml:space="preserve">only </w:t>
      </w:r>
      <w:r w:rsidR="0054577B">
        <w:rPr>
          <w:sz w:val="24"/>
          <w:szCs w:val="24"/>
        </w:rPr>
        <w:t>but to bring an answer to the question: “How can they be combined in a productive way?”</w:t>
      </w:r>
      <w:r w:rsidR="009E5CEC">
        <w:rPr>
          <w:sz w:val="24"/>
          <w:szCs w:val="24"/>
        </w:rPr>
        <w:t xml:space="preserve"> The next section gives more in-depth background information to introduce the concepts we build upon. Section 3 </w:t>
      </w:r>
      <w:r w:rsidR="0043738B">
        <w:rPr>
          <w:sz w:val="24"/>
          <w:szCs w:val="24"/>
        </w:rPr>
        <w:t xml:space="preserve">presents how the problem has been addressed in related research and recent video games. Our methodology is described in section 4; and our experiments </w:t>
      </w:r>
      <w:r w:rsidR="00BA1E78">
        <w:rPr>
          <w:sz w:val="24"/>
          <w:szCs w:val="24"/>
        </w:rPr>
        <w:t xml:space="preserve">are </w:t>
      </w:r>
      <w:r w:rsidR="0043738B">
        <w:rPr>
          <w:sz w:val="24"/>
          <w:szCs w:val="24"/>
        </w:rPr>
        <w:t xml:space="preserve">detailed in section 5. Finally, we present our conclusions in section 6 and give an overview of future </w:t>
      </w:r>
      <w:r w:rsidR="00BA1E78">
        <w:rPr>
          <w:sz w:val="24"/>
          <w:szCs w:val="24"/>
        </w:rPr>
        <w:t>work</w:t>
      </w:r>
      <w:r w:rsidR="0043738B">
        <w:rPr>
          <w:sz w:val="24"/>
          <w:szCs w:val="24"/>
        </w:rPr>
        <w:t>.</w:t>
      </w:r>
    </w:p>
    <w:p w:rsidR="007D4DDD" w:rsidRPr="00613C49" w:rsidRDefault="00613C49" w:rsidP="00613C49">
      <w:pPr>
        <w:numPr>
          <w:ilvl w:val="0"/>
          <w:numId w:val="4"/>
        </w:numPr>
        <w:rPr>
          <w:b/>
          <w:sz w:val="32"/>
          <w:szCs w:val="32"/>
        </w:rPr>
      </w:pPr>
      <w:r>
        <w:rPr>
          <w:sz w:val="24"/>
          <w:szCs w:val="24"/>
        </w:rPr>
        <w:br w:type="page"/>
      </w:r>
      <w:r w:rsidRPr="00613C49">
        <w:rPr>
          <w:b/>
          <w:sz w:val="32"/>
          <w:szCs w:val="32"/>
        </w:rPr>
        <w:lastRenderedPageBreak/>
        <w:t>Background</w:t>
      </w:r>
    </w:p>
    <w:p w:rsidR="00613C49" w:rsidRDefault="005C3DC5" w:rsidP="00613C49">
      <w:pPr>
        <w:ind w:left="360"/>
        <w:rPr>
          <w:sz w:val="24"/>
          <w:szCs w:val="24"/>
        </w:rPr>
      </w:pPr>
      <w:r>
        <w:rPr>
          <w:sz w:val="24"/>
          <w:szCs w:val="24"/>
        </w:rPr>
        <w:t>T</w:t>
      </w:r>
      <w:r w:rsidR="005F3AEA">
        <w:rPr>
          <w:sz w:val="24"/>
          <w:szCs w:val="24"/>
        </w:rPr>
        <w:t>he apparent incompatibilities</w:t>
      </w:r>
      <w:r>
        <w:rPr>
          <w:sz w:val="24"/>
          <w:szCs w:val="24"/>
        </w:rPr>
        <w:t xml:space="preserve"> </w:t>
      </w:r>
      <w:r w:rsidR="005F3AEA">
        <w:rPr>
          <w:sz w:val="24"/>
          <w:szCs w:val="24"/>
        </w:rPr>
        <w:t>we described</w:t>
      </w:r>
      <w:r w:rsidR="00A639CC">
        <w:rPr>
          <w:sz w:val="24"/>
          <w:szCs w:val="24"/>
        </w:rPr>
        <w:t xml:space="preserve"> at the design level </w:t>
      </w:r>
      <w:r>
        <w:rPr>
          <w:sz w:val="24"/>
          <w:szCs w:val="24"/>
        </w:rPr>
        <w:t xml:space="preserve">between </w:t>
      </w:r>
      <w:r w:rsidR="00A639CC">
        <w:rPr>
          <w:sz w:val="24"/>
          <w:szCs w:val="24"/>
        </w:rPr>
        <w:t xml:space="preserve">compelling stories and player empowerment </w:t>
      </w:r>
      <w:r w:rsidR="005F3AEA">
        <w:rPr>
          <w:sz w:val="24"/>
          <w:szCs w:val="24"/>
        </w:rPr>
        <w:t>are also present</w:t>
      </w:r>
      <w:r w:rsidR="00A639CC">
        <w:rPr>
          <w:sz w:val="24"/>
          <w:szCs w:val="24"/>
        </w:rPr>
        <w:t xml:space="preserve"> </w:t>
      </w:r>
      <w:r w:rsidR="005F3AEA">
        <w:rPr>
          <w:sz w:val="24"/>
          <w:szCs w:val="24"/>
        </w:rPr>
        <w:t xml:space="preserve">at the </w:t>
      </w:r>
      <w:r w:rsidR="00A639CC">
        <w:rPr>
          <w:sz w:val="24"/>
          <w:szCs w:val="24"/>
        </w:rPr>
        <w:t xml:space="preserve">technical </w:t>
      </w:r>
      <w:r w:rsidR="005F3AEA">
        <w:rPr>
          <w:sz w:val="24"/>
          <w:szCs w:val="24"/>
        </w:rPr>
        <w:t xml:space="preserve">level. Since the techniques that support story delivery and interactivity are directly relevant to our work we </w:t>
      </w:r>
      <w:r w:rsidR="0043606D">
        <w:rPr>
          <w:sz w:val="24"/>
          <w:szCs w:val="24"/>
        </w:rPr>
        <w:t>describe them here to provide the necessary background information.</w:t>
      </w:r>
    </w:p>
    <w:p w:rsidR="001F3709" w:rsidRDefault="001F3709" w:rsidP="00613C49">
      <w:pPr>
        <w:ind w:left="360"/>
        <w:rPr>
          <w:sz w:val="24"/>
          <w:szCs w:val="24"/>
        </w:rPr>
      </w:pPr>
    </w:p>
    <w:p w:rsidR="0043606D" w:rsidRPr="00704D6C" w:rsidRDefault="0043606D" w:rsidP="0043606D">
      <w:pPr>
        <w:numPr>
          <w:ilvl w:val="1"/>
          <w:numId w:val="4"/>
        </w:numPr>
        <w:rPr>
          <w:b/>
          <w:sz w:val="28"/>
          <w:szCs w:val="28"/>
        </w:rPr>
      </w:pPr>
      <w:r w:rsidRPr="00704D6C">
        <w:rPr>
          <w:b/>
          <w:sz w:val="28"/>
          <w:szCs w:val="28"/>
        </w:rPr>
        <w:t>Reductionism</w:t>
      </w:r>
    </w:p>
    <w:p w:rsidR="00A74004" w:rsidRDefault="00C25D9F" w:rsidP="0043606D">
      <w:pPr>
        <w:ind w:left="360"/>
        <w:rPr>
          <w:sz w:val="24"/>
          <w:szCs w:val="24"/>
        </w:rPr>
      </w:pPr>
      <w:r>
        <w:rPr>
          <w:sz w:val="24"/>
          <w:szCs w:val="24"/>
        </w:rPr>
        <w:t xml:space="preserve">Video games, </w:t>
      </w:r>
      <w:r w:rsidR="004A66D6">
        <w:rPr>
          <w:sz w:val="24"/>
          <w:szCs w:val="24"/>
        </w:rPr>
        <w:t>as</w:t>
      </w:r>
      <w:r>
        <w:rPr>
          <w:sz w:val="24"/>
          <w:szCs w:val="24"/>
        </w:rPr>
        <w:t xml:space="preserve"> any other type of game, define some rules for the players to </w:t>
      </w:r>
      <w:r w:rsidR="004A66D6">
        <w:rPr>
          <w:sz w:val="24"/>
          <w:szCs w:val="24"/>
        </w:rPr>
        <w:t>abide</w:t>
      </w:r>
      <w:r>
        <w:rPr>
          <w:sz w:val="24"/>
          <w:szCs w:val="24"/>
        </w:rPr>
        <w:t xml:space="preserve">. Rules in video games are not something the players can choose to </w:t>
      </w:r>
      <w:r w:rsidR="00A74004">
        <w:rPr>
          <w:sz w:val="24"/>
          <w:szCs w:val="24"/>
        </w:rPr>
        <w:t>ignore;</w:t>
      </w:r>
      <w:r>
        <w:rPr>
          <w:sz w:val="24"/>
          <w:szCs w:val="24"/>
        </w:rPr>
        <w:t xml:space="preserve"> they are enfo</w:t>
      </w:r>
      <w:r w:rsidR="00A74004">
        <w:rPr>
          <w:sz w:val="24"/>
          <w:szCs w:val="24"/>
        </w:rPr>
        <w:t xml:space="preserve">rced through the game mechanics by the developers to frame the gameplay which defines the space of possibilities in the game by setting boundaries. Over the years game designers have been progressively </w:t>
      </w:r>
      <w:r w:rsidR="007476D1">
        <w:rPr>
          <w:sz w:val="24"/>
          <w:szCs w:val="24"/>
        </w:rPr>
        <w:t>pushing these boundaries further to offer an always greater level of interactivity. Most of the video game-related research has been focusing on this challenge and have come to create an ensemble of techniques</w:t>
      </w:r>
      <w:r w:rsidR="007E18C4">
        <w:rPr>
          <w:sz w:val="24"/>
          <w:szCs w:val="24"/>
        </w:rPr>
        <w:t xml:space="preserve"> that allows more interactivity, greater scalability, and supports player creativity.</w:t>
      </w:r>
      <w:r w:rsidR="007476D1">
        <w:rPr>
          <w:sz w:val="24"/>
          <w:szCs w:val="24"/>
        </w:rPr>
        <w:t xml:space="preserve"> </w:t>
      </w:r>
      <w:r w:rsidR="007E18C4">
        <w:rPr>
          <w:sz w:val="24"/>
          <w:szCs w:val="24"/>
        </w:rPr>
        <w:t xml:space="preserve">These techniques are generally </w:t>
      </w:r>
      <w:r w:rsidR="007476D1">
        <w:rPr>
          <w:sz w:val="24"/>
          <w:szCs w:val="24"/>
        </w:rPr>
        <w:t xml:space="preserve">referred to as </w:t>
      </w:r>
      <w:r w:rsidR="007476D1" w:rsidRPr="004A66D6">
        <w:rPr>
          <w:b/>
          <w:sz w:val="24"/>
          <w:szCs w:val="24"/>
        </w:rPr>
        <w:t>reductionist</w:t>
      </w:r>
      <w:r w:rsidR="007E18C4">
        <w:rPr>
          <w:sz w:val="24"/>
          <w:szCs w:val="24"/>
        </w:rPr>
        <w:t xml:space="preserve"> because they tend to organize large and complex systems by using a small set of </w:t>
      </w:r>
      <w:r w:rsidR="001D53D7">
        <w:rPr>
          <w:sz w:val="24"/>
          <w:szCs w:val="24"/>
        </w:rPr>
        <w:t>general</w:t>
      </w:r>
      <w:r w:rsidR="007E18C4">
        <w:rPr>
          <w:sz w:val="24"/>
          <w:szCs w:val="24"/>
        </w:rPr>
        <w:t xml:space="preserve"> rules.</w:t>
      </w:r>
      <w:r w:rsidR="001D53D7">
        <w:rPr>
          <w:sz w:val="24"/>
          <w:szCs w:val="24"/>
        </w:rPr>
        <w:t xml:space="preserve"> Reductionist approaches typically involve a small number of different types of entities with each type potentially covering </w:t>
      </w:r>
      <w:r w:rsidR="001E300F">
        <w:rPr>
          <w:sz w:val="24"/>
          <w:szCs w:val="24"/>
        </w:rPr>
        <w:t>many entities; the set of rules then dictate how the different types of entities interact locally.</w:t>
      </w:r>
      <w:r w:rsidR="0074665D">
        <w:rPr>
          <w:sz w:val="24"/>
          <w:szCs w:val="24"/>
        </w:rPr>
        <w:t xml:space="preserve"> A classic example of such reductionist techniques is the way games physics are handled in action and adventure games such as “Half-Life 2”: </w:t>
      </w:r>
      <w:r w:rsidR="00A56983">
        <w:rPr>
          <w:sz w:val="24"/>
          <w:szCs w:val="24"/>
        </w:rPr>
        <w:t xml:space="preserve">Some entities </w:t>
      </w:r>
      <w:r w:rsidR="004A66D6">
        <w:rPr>
          <w:sz w:val="24"/>
          <w:szCs w:val="24"/>
        </w:rPr>
        <w:t>such as</w:t>
      </w:r>
      <w:r w:rsidR="00A56983">
        <w:rPr>
          <w:sz w:val="24"/>
          <w:szCs w:val="24"/>
        </w:rPr>
        <w:t xml:space="preserve"> explosive barrels and non-playing characters (NPCs) are sensitive to damage</w:t>
      </w:r>
      <w:r w:rsidR="00D07754">
        <w:rPr>
          <w:sz w:val="24"/>
          <w:szCs w:val="24"/>
        </w:rPr>
        <w:t xml:space="preserve"> while weapon</w:t>
      </w:r>
      <w:r w:rsidR="00A56983">
        <w:rPr>
          <w:sz w:val="24"/>
          <w:szCs w:val="24"/>
        </w:rPr>
        <w:t xml:space="preserve"> projectiles and explosions are damaging entities. This allows emergent gameplay features </w:t>
      </w:r>
      <w:r w:rsidR="004A66D6">
        <w:rPr>
          <w:sz w:val="24"/>
          <w:szCs w:val="24"/>
        </w:rPr>
        <w:t>such as</w:t>
      </w:r>
      <w:r w:rsidR="00A56983">
        <w:rPr>
          <w:sz w:val="24"/>
          <w:szCs w:val="24"/>
        </w:rPr>
        <w:t xml:space="preserve"> the possibility of targeting groups of explosive barrels located near enemy NPCs thus inflicting damage to one of the barrels which will explode and damage the other barrels to trigger their explosion which</w:t>
      </w:r>
      <w:r w:rsidR="00D07754">
        <w:rPr>
          <w:sz w:val="24"/>
          <w:szCs w:val="24"/>
        </w:rPr>
        <w:t>, in turn,</w:t>
      </w:r>
      <w:r w:rsidR="00A56983">
        <w:rPr>
          <w:sz w:val="24"/>
          <w:szCs w:val="24"/>
        </w:rPr>
        <w:t xml:space="preserve"> will injure or kill </w:t>
      </w:r>
      <w:r w:rsidR="004A66D6">
        <w:rPr>
          <w:sz w:val="24"/>
          <w:szCs w:val="24"/>
        </w:rPr>
        <w:t>all</w:t>
      </w:r>
      <w:r w:rsidR="00A56983">
        <w:rPr>
          <w:sz w:val="24"/>
          <w:szCs w:val="24"/>
        </w:rPr>
        <w:t xml:space="preserve"> enemies</w:t>
      </w:r>
      <w:r w:rsidR="004A66D6">
        <w:rPr>
          <w:sz w:val="24"/>
          <w:szCs w:val="24"/>
        </w:rPr>
        <w:t xml:space="preserve"> nearby</w:t>
      </w:r>
      <w:r w:rsidR="00A56983">
        <w:rPr>
          <w:sz w:val="24"/>
          <w:szCs w:val="24"/>
        </w:rPr>
        <w:t>.</w:t>
      </w:r>
      <w:r w:rsidR="00FB22B8">
        <w:rPr>
          <w:sz w:val="24"/>
          <w:szCs w:val="24"/>
        </w:rPr>
        <w:t xml:space="preserve"> Such chains of interactions are very efficiently implemented through reductionist techniques because there is no need to implement specific weapon projectile-to-barrel, barrel-to-barrel, and barrel-to-NPCs interactions but only </w:t>
      </w:r>
      <w:r w:rsidR="00F55E79">
        <w:rPr>
          <w:sz w:val="24"/>
          <w:szCs w:val="24"/>
        </w:rPr>
        <w:t xml:space="preserve">a </w:t>
      </w:r>
      <w:r w:rsidR="00FB22B8">
        <w:rPr>
          <w:sz w:val="24"/>
          <w:szCs w:val="24"/>
        </w:rPr>
        <w:t>damaging object type-to-damage-sensitive object type</w:t>
      </w:r>
      <w:r w:rsidR="00F55E79">
        <w:rPr>
          <w:sz w:val="24"/>
          <w:szCs w:val="24"/>
        </w:rPr>
        <w:t xml:space="preserve"> interaction</w:t>
      </w:r>
      <w:r w:rsidR="00FB22B8">
        <w:rPr>
          <w:sz w:val="24"/>
          <w:szCs w:val="24"/>
        </w:rPr>
        <w:t>.</w:t>
      </w:r>
      <w:r w:rsidR="000F7D96">
        <w:rPr>
          <w:sz w:val="24"/>
          <w:szCs w:val="24"/>
        </w:rPr>
        <w:t xml:space="preserve"> Not only do r</w:t>
      </w:r>
      <w:r w:rsidR="00EB4762">
        <w:rPr>
          <w:sz w:val="24"/>
          <w:szCs w:val="24"/>
        </w:rPr>
        <w:t xml:space="preserve">eductionist techniques </w:t>
      </w:r>
      <w:r w:rsidR="000F7D96">
        <w:rPr>
          <w:sz w:val="24"/>
          <w:szCs w:val="24"/>
        </w:rPr>
        <w:t>such as</w:t>
      </w:r>
      <w:r w:rsidR="00EB4762">
        <w:rPr>
          <w:sz w:val="24"/>
          <w:szCs w:val="24"/>
        </w:rPr>
        <w:t xml:space="preserve"> the one just described offer a high level of interactivity but they also allow </w:t>
      </w:r>
      <w:r w:rsidR="00D47142">
        <w:rPr>
          <w:sz w:val="24"/>
          <w:szCs w:val="24"/>
        </w:rPr>
        <w:t>high</w:t>
      </w:r>
      <w:r w:rsidR="00EB4762">
        <w:rPr>
          <w:sz w:val="24"/>
          <w:szCs w:val="24"/>
        </w:rPr>
        <w:t xml:space="preserve"> productivity and open-endedness which makes them all the more appealing.</w:t>
      </w:r>
      <w:r w:rsidR="00D47142">
        <w:rPr>
          <w:sz w:val="24"/>
          <w:szCs w:val="24"/>
        </w:rPr>
        <w:t xml:space="preserve"> Despite all these advantages reductionist techniques also have a few disadvantages. The gameplay features provided through a reductionist approach, once mastered, rarely evolve to renew the player’s interest and therefore tends to make the game repetitive. </w:t>
      </w:r>
      <w:r w:rsidR="003E20BB">
        <w:rPr>
          <w:sz w:val="24"/>
          <w:szCs w:val="24"/>
        </w:rPr>
        <w:t xml:space="preserve">Emergent dynamics are also a source of bugs or flaws in the gameplay because they are sometimes hard to predict. </w:t>
      </w:r>
      <w:r w:rsidR="00574C72">
        <w:rPr>
          <w:sz w:val="24"/>
          <w:szCs w:val="24"/>
        </w:rPr>
        <w:lastRenderedPageBreak/>
        <w:t>Such unintended mechanics can sometime</w:t>
      </w:r>
      <w:r w:rsidR="00151993">
        <w:rPr>
          <w:sz w:val="24"/>
          <w:szCs w:val="24"/>
        </w:rPr>
        <w:t xml:space="preserve">s be benefic and allow players to solve problems in a creative way </w:t>
      </w:r>
      <w:r w:rsidR="000F7D96">
        <w:rPr>
          <w:sz w:val="24"/>
          <w:szCs w:val="24"/>
        </w:rPr>
        <w:t>e.g.</w:t>
      </w:r>
      <w:r w:rsidR="00151993">
        <w:rPr>
          <w:sz w:val="24"/>
          <w:szCs w:val="24"/>
        </w:rPr>
        <w:t xml:space="preserve"> securely opening doors with remote mines in the game “Deus Ex” or the rocket-jumping techniques in “Quake 3 Arena” where players use the blow of their own rockets to jump further. Most of the time however</w:t>
      </w:r>
      <w:r w:rsidR="00D07754">
        <w:rPr>
          <w:sz w:val="24"/>
          <w:szCs w:val="24"/>
        </w:rPr>
        <w:t>,</w:t>
      </w:r>
      <w:r w:rsidR="00151993">
        <w:rPr>
          <w:sz w:val="24"/>
          <w:szCs w:val="24"/>
        </w:rPr>
        <w:t xml:space="preserve"> unintended emergent mecha</w:t>
      </w:r>
      <w:r w:rsidR="000F7D96">
        <w:rPr>
          <w:sz w:val="24"/>
          <w:szCs w:val="24"/>
        </w:rPr>
        <w:t xml:space="preserve">nics have negative consequences: </w:t>
      </w:r>
      <w:r w:rsidR="00151993">
        <w:rPr>
          <w:sz w:val="24"/>
          <w:szCs w:val="24"/>
        </w:rPr>
        <w:t>in “Half-Life” where players could skip entire sections of the game by mak</w:t>
      </w:r>
      <w:r w:rsidR="00D07754">
        <w:rPr>
          <w:sz w:val="24"/>
          <w:szCs w:val="24"/>
        </w:rPr>
        <w:t>ing</w:t>
      </w:r>
      <w:r w:rsidR="00151993">
        <w:rPr>
          <w:sz w:val="24"/>
          <w:szCs w:val="24"/>
        </w:rPr>
        <w:t xml:space="preserve"> ladders out of wall-mines.</w:t>
      </w:r>
    </w:p>
    <w:p w:rsidR="007E18C4" w:rsidRDefault="007E18C4" w:rsidP="0043606D">
      <w:pPr>
        <w:ind w:left="360"/>
        <w:rPr>
          <w:sz w:val="24"/>
          <w:szCs w:val="24"/>
        </w:rPr>
      </w:pPr>
    </w:p>
    <w:p w:rsidR="0043606D" w:rsidRPr="00704D6C" w:rsidRDefault="0043606D" w:rsidP="0043606D">
      <w:pPr>
        <w:numPr>
          <w:ilvl w:val="1"/>
          <w:numId w:val="4"/>
        </w:numPr>
        <w:rPr>
          <w:b/>
          <w:sz w:val="28"/>
          <w:szCs w:val="28"/>
        </w:rPr>
      </w:pPr>
      <w:r w:rsidRPr="00704D6C">
        <w:rPr>
          <w:b/>
          <w:sz w:val="28"/>
          <w:szCs w:val="28"/>
        </w:rPr>
        <w:t>Constructivism</w:t>
      </w:r>
    </w:p>
    <w:p w:rsidR="0043606D" w:rsidRDefault="002F4E52" w:rsidP="0043606D">
      <w:pPr>
        <w:pStyle w:val="ListParagraph"/>
        <w:ind w:left="360"/>
        <w:rPr>
          <w:sz w:val="24"/>
          <w:szCs w:val="24"/>
        </w:rPr>
      </w:pPr>
      <w:r>
        <w:rPr>
          <w:sz w:val="24"/>
          <w:szCs w:val="24"/>
        </w:rPr>
        <w:t xml:space="preserve">Though reductionist techniques can be very powerful they are not suited to </w:t>
      </w:r>
      <w:r w:rsidR="00754ADC">
        <w:rPr>
          <w:sz w:val="24"/>
          <w:szCs w:val="24"/>
        </w:rPr>
        <w:t>the creation</w:t>
      </w:r>
      <w:r>
        <w:rPr>
          <w:sz w:val="24"/>
          <w:szCs w:val="24"/>
        </w:rPr>
        <w:t xml:space="preserve"> and </w:t>
      </w:r>
      <w:r w:rsidR="00754ADC">
        <w:rPr>
          <w:sz w:val="24"/>
          <w:szCs w:val="24"/>
        </w:rPr>
        <w:t>organization</w:t>
      </w:r>
      <w:r>
        <w:rPr>
          <w:sz w:val="24"/>
          <w:szCs w:val="24"/>
        </w:rPr>
        <w:t xml:space="preserve"> </w:t>
      </w:r>
      <w:r w:rsidR="00754ADC">
        <w:rPr>
          <w:sz w:val="24"/>
          <w:szCs w:val="24"/>
        </w:rPr>
        <w:t>of the</w:t>
      </w:r>
      <w:r w:rsidR="000F5B2C">
        <w:rPr>
          <w:sz w:val="24"/>
          <w:szCs w:val="24"/>
        </w:rPr>
        <w:t xml:space="preserve"> </w:t>
      </w:r>
      <w:r w:rsidR="004C3FF8">
        <w:rPr>
          <w:sz w:val="24"/>
          <w:szCs w:val="24"/>
        </w:rPr>
        <w:t xml:space="preserve">unique elements and processes of a video </w:t>
      </w:r>
      <w:r w:rsidR="00754ADC">
        <w:rPr>
          <w:sz w:val="24"/>
          <w:szCs w:val="24"/>
        </w:rPr>
        <w:t xml:space="preserve">game. If the narrative of a game requires a sequence with particular animations of the characters, dialogs, special camera movements, and a tailor-made music, they will be implemented in the game through the use of a particular script </w:t>
      </w:r>
      <w:r w:rsidR="00204CF6">
        <w:rPr>
          <w:sz w:val="24"/>
          <w:szCs w:val="24"/>
        </w:rPr>
        <w:t xml:space="preserve">made exclusively for that sequence because it is faster to produce and more efficient. Everything that can be considered unique inside the game is generally handled using constructivist techniques. </w:t>
      </w:r>
      <w:r w:rsidR="005E39BD">
        <w:rPr>
          <w:sz w:val="24"/>
          <w:szCs w:val="24"/>
        </w:rPr>
        <w:t xml:space="preserve">The constructivist approach, which is more specific to video games and therefore less in touch with academic research, </w:t>
      </w:r>
      <w:r w:rsidR="004B2A6B">
        <w:rPr>
          <w:sz w:val="24"/>
          <w:szCs w:val="24"/>
        </w:rPr>
        <w:t xml:space="preserve">is on many levels the opposite of the reductionist approach. A constructivist technique typically requires the definition of many different types of entities or processes with very few occurrences </w:t>
      </w:r>
      <w:r w:rsidR="000707F6">
        <w:rPr>
          <w:sz w:val="24"/>
          <w:szCs w:val="24"/>
        </w:rPr>
        <w:t xml:space="preserve">of each type; each type obeys to specific rules that often have a global impact on the game. </w:t>
      </w:r>
      <w:r w:rsidR="00723E4E">
        <w:rPr>
          <w:sz w:val="24"/>
          <w:szCs w:val="24"/>
        </w:rPr>
        <w:t>Constructivist techniques allow developers to fine tune sections of the game to give a unique experience to the player and support the narrative</w:t>
      </w:r>
      <w:r w:rsidR="00EE352C">
        <w:rPr>
          <w:sz w:val="24"/>
          <w:szCs w:val="24"/>
        </w:rPr>
        <w:t>;</w:t>
      </w:r>
      <w:r w:rsidR="00723E4E">
        <w:rPr>
          <w:sz w:val="24"/>
          <w:szCs w:val="24"/>
        </w:rPr>
        <w:t xml:space="preserve"> they also contribute to the richness of the game by adding more content. Constructivism is commonly used in story </w:t>
      </w:r>
      <w:r w:rsidR="00EE352C">
        <w:rPr>
          <w:sz w:val="24"/>
          <w:szCs w:val="24"/>
        </w:rPr>
        <w:t>telling</w:t>
      </w:r>
      <w:r w:rsidR="00723E4E">
        <w:rPr>
          <w:sz w:val="24"/>
          <w:szCs w:val="24"/>
        </w:rPr>
        <w:t xml:space="preserve"> where the normal gameplay is deactivated but it also omnipresent through any content that is not generic </w:t>
      </w:r>
      <w:r w:rsidR="00EE352C">
        <w:rPr>
          <w:sz w:val="24"/>
          <w:szCs w:val="24"/>
        </w:rPr>
        <w:t>such as</w:t>
      </w:r>
      <w:r w:rsidR="00723E4E">
        <w:rPr>
          <w:sz w:val="24"/>
          <w:szCs w:val="24"/>
        </w:rPr>
        <w:t xml:space="preserve"> </w:t>
      </w:r>
      <w:r w:rsidR="0088632B">
        <w:rPr>
          <w:sz w:val="24"/>
          <w:szCs w:val="24"/>
        </w:rPr>
        <w:t>world design, special characters, quests, unique objects weapons or spells a</w:t>
      </w:r>
      <w:r w:rsidR="00EE352C">
        <w:rPr>
          <w:sz w:val="24"/>
          <w:szCs w:val="24"/>
        </w:rPr>
        <w:t>re all good candidates for this</w:t>
      </w:r>
      <w:r w:rsidR="0088632B">
        <w:rPr>
          <w:sz w:val="24"/>
          <w:szCs w:val="24"/>
        </w:rPr>
        <w:t xml:space="preserve">. Because all of this content </w:t>
      </w:r>
      <w:r w:rsidR="009A2588">
        <w:rPr>
          <w:sz w:val="24"/>
          <w:szCs w:val="24"/>
        </w:rPr>
        <w:t>is often used only once or in a fixed way</w:t>
      </w:r>
      <w:r w:rsidR="00C74C04">
        <w:rPr>
          <w:sz w:val="24"/>
          <w:szCs w:val="24"/>
        </w:rPr>
        <w:t>,</w:t>
      </w:r>
      <w:r w:rsidR="009A2588">
        <w:rPr>
          <w:sz w:val="24"/>
          <w:szCs w:val="24"/>
        </w:rPr>
        <w:t xml:space="preserve"> constructivist content is poorly scalable and limits replayability because fixed elements will offer the exact same experience each time the game is played.</w:t>
      </w:r>
    </w:p>
    <w:p w:rsidR="001F3709" w:rsidRDefault="001F3709" w:rsidP="0043606D">
      <w:pPr>
        <w:pStyle w:val="ListParagraph"/>
        <w:ind w:left="360"/>
        <w:rPr>
          <w:sz w:val="24"/>
          <w:szCs w:val="24"/>
        </w:rPr>
      </w:pPr>
    </w:p>
    <w:p w:rsidR="0043606D" w:rsidRPr="0060648E" w:rsidRDefault="0060648E" w:rsidP="00E6471B">
      <w:pPr>
        <w:numPr>
          <w:ilvl w:val="0"/>
          <w:numId w:val="4"/>
        </w:numPr>
        <w:rPr>
          <w:b/>
          <w:sz w:val="32"/>
          <w:szCs w:val="32"/>
        </w:rPr>
      </w:pPr>
      <w:r>
        <w:rPr>
          <w:b/>
          <w:sz w:val="32"/>
          <w:szCs w:val="32"/>
        </w:rPr>
        <w:br w:type="page"/>
      </w:r>
      <w:r w:rsidR="00B905AB" w:rsidRPr="0060648E">
        <w:rPr>
          <w:b/>
          <w:sz w:val="32"/>
          <w:szCs w:val="32"/>
        </w:rPr>
        <w:lastRenderedPageBreak/>
        <w:t>Related work</w:t>
      </w:r>
    </w:p>
    <w:p w:rsidR="00283343" w:rsidRDefault="001D20B2" w:rsidP="0017357A">
      <w:pPr>
        <w:ind w:left="360"/>
        <w:rPr>
          <w:sz w:val="24"/>
          <w:szCs w:val="24"/>
        </w:rPr>
      </w:pPr>
      <w:r>
        <w:rPr>
          <w:sz w:val="24"/>
          <w:szCs w:val="24"/>
        </w:rPr>
        <w:t>In section 1</w:t>
      </w:r>
      <w:r w:rsidR="006572D9">
        <w:rPr>
          <w:sz w:val="24"/>
          <w:szCs w:val="24"/>
        </w:rPr>
        <w:t xml:space="preserve"> we have discussed the possibility of designing video games that rely massively on either interactivity or story delivery</w:t>
      </w:r>
      <w:r>
        <w:rPr>
          <w:sz w:val="24"/>
          <w:szCs w:val="24"/>
        </w:rPr>
        <w:t xml:space="preserve">, and identified a growing need for more balanced games. In this section we examine what has </w:t>
      </w:r>
      <w:r w:rsidR="00B05762">
        <w:rPr>
          <w:sz w:val="24"/>
          <w:szCs w:val="24"/>
        </w:rPr>
        <w:t xml:space="preserve">already </w:t>
      </w:r>
      <w:r>
        <w:rPr>
          <w:sz w:val="24"/>
          <w:szCs w:val="24"/>
        </w:rPr>
        <w:t xml:space="preserve">been achieved and studied </w:t>
      </w:r>
      <w:r w:rsidR="00F66ECB">
        <w:rPr>
          <w:sz w:val="24"/>
          <w:szCs w:val="24"/>
        </w:rPr>
        <w:t xml:space="preserve">that is directly relevant to this goal of balanced </w:t>
      </w:r>
      <w:r w:rsidR="00283343">
        <w:rPr>
          <w:sz w:val="24"/>
          <w:szCs w:val="24"/>
        </w:rPr>
        <w:t>design. The</w:t>
      </w:r>
      <w:r w:rsidR="00F66ECB">
        <w:rPr>
          <w:sz w:val="24"/>
          <w:szCs w:val="24"/>
        </w:rPr>
        <w:t xml:space="preserve"> first place to look when faced with a video game design problem is the very large collection of games that ha</w:t>
      </w:r>
      <w:r w:rsidR="00B05762">
        <w:rPr>
          <w:sz w:val="24"/>
          <w:szCs w:val="24"/>
        </w:rPr>
        <w:t>ve</w:t>
      </w:r>
      <w:r w:rsidR="00F66ECB">
        <w:rPr>
          <w:sz w:val="24"/>
          <w:szCs w:val="24"/>
        </w:rPr>
        <w:t xml:space="preserve"> been </w:t>
      </w:r>
      <w:r w:rsidR="00076985">
        <w:rPr>
          <w:sz w:val="24"/>
          <w:szCs w:val="24"/>
        </w:rPr>
        <w:t xml:space="preserve">released in the past. We are here going to discuss the design choices made in two </w:t>
      </w:r>
      <w:r w:rsidR="0053634B">
        <w:rPr>
          <w:sz w:val="24"/>
          <w:szCs w:val="24"/>
        </w:rPr>
        <w:t xml:space="preserve">critically acclaimed </w:t>
      </w:r>
      <w:r w:rsidR="00076985">
        <w:rPr>
          <w:sz w:val="24"/>
          <w:szCs w:val="24"/>
        </w:rPr>
        <w:t>video games: the first-person shooter “Half-Life 2”</w:t>
      </w:r>
      <w:r w:rsidR="0053634B">
        <w:rPr>
          <w:sz w:val="24"/>
          <w:szCs w:val="24"/>
        </w:rPr>
        <w:t>, also referred to as HL2,</w:t>
      </w:r>
      <w:r w:rsidR="00076985">
        <w:rPr>
          <w:sz w:val="24"/>
          <w:szCs w:val="24"/>
        </w:rPr>
        <w:t xml:space="preserve"> developed by Valve Corporation and released in November 2004, and the role-playing game “</w:t>
      </w:r>
      <w:r w:rsidR="00076985" w:rsidRPr="00076985">
        <w:rPr>
          <w:sz w:val="24"/>
          <w:szCs w:val="24"/>
        </w:rPr>
        <w:t>The Elder Scrolls IV: Oblivion</w:t>
      </w:r>
      <w:r w:rsidR="00076985">
        <w:rPr>
          <w:sz w:val="24"/>
          <w:szCs w:val="24"/>
        </w:rPr>
        <w:t>”</w:t>
      </w:r>
      <w:r w:rsidR="0053634B">
        <w:rPr>
          <w:sz w:val="24"/>
          <w:szCs w:val="24"/>
        </w:rPr>
        <w:t>,</w:t>
      </w:r>
      <w:r w:rsidR="00076985">
        <w:rPr>
          <w:sz w:val="24"/>
          <w:szCs w:val="24"/>
        </w:rPr>
        <w:t xml:space="preserve"> </w:t>
      </w:r>
      <w:r w:rsidR="0053634B">
        <w:rPr>
          <w:sz w:val="24"/>
          <w:szCs w:val="24"/>
        </w:rPr>
        <w:t xml:space="preserve">generally referred to as Oblivion, </w:t>
      </w:r>
      <w:r w:rsidR="00076985">
        <w:rPr>
          <w:sz w:val="24"/>
          <w:szCs w:val="24"/>
        </w:rPr>
        <w:t xml:space="preserve">developed by Bethesda Softworks and released in march 2006. </w:t>
      </w:r>
    </w:p>
    <w:p w:rsidR="00BD799B" w:rsidRDefault="0053634B" w:rsidP="0017357A">
      <w:pPr>
        <w:ind w:left="360"/>
        <w:rPr>
          <w:sz w:val="24"/>
          <w:szCs w:val="24"/>
        </w:rPr>
      </w:pPr>
      <w:r>
        <w:rPr>
          <w:sz w:val="24"/>
          <w:szCs w:val="24"/>
        </w:rPr>
        <w:t xml:space="preserve">In HL2 the story is delivered to the player through carefully </w:t>
      </w:r>
      <w:r w:rsidR="004C1393">
        <w:rPr>
          <w:sz w:val="24"/>
          <w:szCs w:val="24"/>
        </w:rPr>
        <w:t>scripted</w:t>
      </w:r>
      <w:r>
        <w:rPr>
          <w:sz w:val="24"/>
          <w:szCs w:val="24"/>
        </w:rPr>
        <w:t xml:space="preserve"> sequences where </w:t>
      </w:r>
      <w:r w:rsidR="004C1393">
        <w:rPr>
          <w:sz w:val="24"/>
          <w:szCs w:val="24"/>
        </w:rPr>
        <w:t xml:space="preserve">non-playing </w:t>
      </w:r>
      <w:r>
        <w:rPr>
          <w:sz w:val="24"/>
          <w:szCs w:val="24"/>
        </w:rPr>
        <w:t xml:space="preserve">characters move, talk, and interact with the environment. During these phases the </w:t>
      </w:r>
      <w:r w:rsidR="004C1393">
        <w:rPr>
          <w:sz w:val="24"/>
          <w:szCs w:val="24"/>
        </w:rPr>
        <w:t xml:space="preserve">degree of interactivity offered to the player is reduced to ensure that the player will not do anything that would be inconsistent with the story. The normal gameplay which relies on reductionist techniques is momentarily truncated to dispense a chunk of the story in a constructivist manner. The whole </w:t>
      </w:r>
      <w:r w:rsidR="00BD799B">
        <w:rPr>
          <w:sz w:val="24"/>
          <w:szCs w:val="24"/>
        </w:rPr>
        <w:t>game</w:t>
      </w:r>
      <w:r w:rsidR="008515F1">
        <w:rPr>
          <w:sz w:val="24"/>
          <w:szCs w:val="24"/>
        </w:rPr>
        <w:t xml:space="preserve"> therefore</w:t>
      </w:r>
      <w:r w:rsidR="00BD799B">
        <w:rPr>
          <w:sz w:val="24"/>
          <w:szCs w:val="24"/>
        </w:rPr>
        <w:t xml:space="preserve"> consists of a succession of mutually-exclusive </w:t>
      </w:r>
      <w:r w:rsidR="008515F1">
        <w:rPr>
          <w:sz w:val="24"/>
          <w:szCs w:val="24"/>
        </w:rPr>
        <w:t xml:space="preserve">reductionist </w:t>
      </w:r>
      <w:r w:rsidR="00CC379C">
        <w:rPr>
          <w:sz w:val="24"/>
          <w:szCs w:val="24"/>
        </w:rPr>
        <w:t xml:space="preserve">highly interactive </w:t>
      </w:r>
      <w:r w:rsidR="00BD799B">
        <w:rPr>
          <w:sz w:val="24"/>
          <w:szCs w:val="24"/>
        </w:rPr>
        <w:t xml:space="preserve">gameplay and </w:t>
      </w:r>
      <w:r w:rsidR="008515F1">
        <w:rPr>
          <w:sz w:val="24"/>
          <w:szCs w:val="24"/>
        </w:rPr>
        <w:t xml:space="preserve">constructivist </w:t>
      </w:r>
      <w:r w:rsidR="00BD799B">
        <w:rPr>
          <w:sz w:val="24"/>
          <w:szCs w:val="24"/>
        </w:rPr>
        <w:t xml:space="preserve">story sequences. </w:t>
      </w:r>
      <w:r w:rsidR="00CC379C">
        <w:rPr>
          <w:sz w:val="24"/>
          <w:szCs w:val="24"/>
        </w:rPr>
        <w:t xml:space="preserve">While this technique can be used to </w:t>
      </w:r>
      <w:r w:rsidR="00FF03D4">
        <w:rPr>
          <w:sz w:val="24"/>
          <w:szCs w:val="24"/>
        </w:rPr>
        <w:t>achieve</w:t>
      </w:r>
      <w:r w:rsidR="00CC379C">
        <w:rPr>
          <w:sz w:val="24"/>
          <w:szCs w:val="24"/>
        </w:rPr>
        <w:t xml:space="preserve"> a</w:t>
      </w:r>
      <w:r w:rsidR="00E54946">
        <w:rPr>
          <w:sz w:val="24"/>
          <w:szCs w:val="24"/>
        </w:rPr>
        <w:t>n overall</w:t>
      </w:r>
      <w:r w:rsidR="00CC379C">
        <w:rPr>
          <w:sz w:val="24"/>
          <w:szCs w:val="24"/>
        </w:rPr>
        <w:t xml:space="preserve"> balance between story delivery and interactivity, it fails to </w:t>
      </w:r>
      <w:r w:rsidR="00FF03D4">
        <w:rPr>
          <w:sz w:val="24"/>
          <w:szCs w:val="24"/>
        </w:rPr>
        <w:t xml:space="preserve">unite them in a mutually profitable fashion: the </w:t>
      </w:r>
      <w:r w:rsidR="004A5C5A">
        <w:rPr>
          <w:sz w:val="24"/>
          <w:szCs w:val="24"/>
        </w:rPr>
        <w:t xml:space="preserve">rich and dynamic </w:t>
      </w:r>
      <w:r w:rsidR="00FF03D4">
        <w:rPr>
          <w:sz w:val="24"/>
          <w:szCs w:val="24"/>
        </w:rPr>
        <w:t xml:space="preserve">storyline </w:t>
      </w:r>
      <w:r w:rsidR="004A5C5A">
        <w:rPr>
          <w:sz w:val="24"/>
          <w:szCs w:val="24"/>
        </w:rPr>
        <w:t xml:space="preserve">doesn’t prevent the </w:t>
      </w:r>
      <w:r w:rsidR="00FF03D4">
        <w:rPr>
          <w:sz w:val="24"/>
          <w:szCs w:val="24"/>
        </w:rPr>
        <w:t xml:space="preserve">gameplay </w:t>
      </w:r>
      <w:r w:rsidR="004A5C5A">
        <w:rPr>
          <w:sz w:val="24"/>
          <w:szCs w:val="24"/>
        </w:rPr>
        <w:t>from being homogeneous,</w:t>
      </w:r>
      <w:r w:rsidR="00FF03D4">
        <w:rPr>
          <w:sz w:val="24"/>
          <w:szCs w:val="24"/>
        </w:rPr>
        <w:t xml:space="preserve"> and though the </w:t>
      </w:r>
      <w:r w:rsidR="004A5C5A">
        <w:rPr>
          <w:sz w:val="24"/>
          <w:szCs w:val="24"/>
        </w:rPr>
        <w:t>general level of interactivity is high the player remains prisoner of the same predefined narrative at every playthrough.</w:t>
      </w:r>
      <w:r w:rsidR="00283343">
        <w:rPr>
          <w:sz w:val="24"/>
          <w:szCs w:val="24"/>
        </w:rPr>
        <w:t xml:space="preserve"> Through the work presented in this report our aim is not to offer a design that accommodates </w:t>
      </w:r>
      <w:r w:rsidR="00BE50B1">
        <w:rPr>
          <w:sz w:val="24"/>
          <w:szCs w:val="24"/>
        </w:rPr>
        <w:t>interactivity</w:t>
      </w:r>
      <w:r w:rsidR="00283343">
        <w:rPr>
          <w:sz w:val="24"/>
          <w:szCs w:val="24"/>
        </w:rPr>
        <w:t xml:space="preserve"> and </w:t>
      </w:r>
      <w:r w:rsidR="00BE50B1">
        <w:rPr>
          <w:sz w:val="24"/>
          <w:szCs w:val="24"/>
        </w:rPr>
        <w:t>story delivery</w:t>
      </w:r>
      <w:r w:rsidR="00283343">
        <w:rPr>
          <w:sz w:val="24"/>
          <w:szCs w:val="24"/>
        </w:rPr>
        <w:t xml:space="preserve"> by </w:t>
      </w:r>
      <w:r w:rsidR="00BE50B1">
        <w:rPr>
          <w:sz w:val="24"/>
          <w:szCs w:val="24"/>
        </w:rPr>
        <w:t>keeping them separate from each other but to enable a positive synergy between the two. Half-Life 2 is therefore a good example of a game design that addresses the same basic problem: bringing interactivity and story delivery together, but chooses a solution that is opposite to ours.</w:t>
      </w:r>
    </w:p>
    <w:p w:rsidR="003B219A" w:rsidRDefault="00CB5D4C" w:rsidP="00CF559C">
      <w:pPr>
        <w:ind w:left="360"/>
        <w:rPr>
          <w:sz w:val="24"/>
          <w:szCs w:val="24"/>
        </w:rPr>
      </w:pPr>
      <w:r>
        <w:rPr>
          <w:sz w:val="24"/>
          <w:szCs w:val="24"/>
        </w:rPr>
        <w:t xml:space="preserve">The structure of the story in the game Oblivion is composed of one main quest and many optional quests that have no </w:t>
      </w:r>
      <w:r w:rsidR="00ED09FD">
        <w:rPr>
          <w:sz w:val="24"/>
          <w:szCs w:val="24"/>
        </w:rPr>
        <w:t xml:space="preserve">direct </w:t>
      </w:r>
      <w:r>
        <w:rPr>
          <w:sz w:val="24"/>
          <w:szCs w:val="24"/>
        </w:rPr>
        <w:t>impact on the main one.</w:t>
      </w:r>
      <w:r w:rsidR="00AD6468">
        <w:rPr>
          <w:sz w:val="24"/>
          <w:szCs w:val="24"/>
        </w:rPr>
        <w:t xml:space="preserve"> </w:t>
      </w:r>
      <w:r w:rsidR="00B27905">
        <w:rPr>
          <w:sz w:val="24"/>
          <w:szCs w:val="24"/>
        </w:rPr>
        <w:t>Though all of this content is constructivist in nature it does not go against but rather promotes player empowerment.</w:t>
      </w:r>
      <w:r w:rsidR="00376EC9">
        <w:rPr>
          <w:sz w:val="24"/>
          <w:szCs w:val="24"/>
        </w:rPr>
        <w:t xml:space="preserve"> </w:t>
      </w:r>
      <w:r w:rsidR="00B27905">
        <w:rPr>
          <w:sz w:val="24"/>
          <w:szCs w:val="24"/>
        </w:rPr>
        <w:t xml:space="preserve">This very positive dynamic is enabled through </w:t>
      </w:r>
      <w:r w:rsidR="00CF559C">
        <w:rPr>
          <w:sz w:val="24"/>
          <w:szCs w:val="24"/>
        </w:rPr>
        <w:t>careful</w:t>
      </w:r>
      <w:r w:rsidR="00B27905">
        <w:rPr>
          <w:sz w:val="24"/>
          <w:szCs w:val="24"/>
        </w:rPr>
        <w:t xml:space="preserve"> </w:t>
      </w:r>
      <w:r w:rsidR="00CF559C">
        <w:rPr>
          <w:sz w:val="24"/>
          <w:szCs w:val="24"/>
        </w:rPr>
        <w:t>design choices</w:t>
      </w:r>
      <w:r w:rsidR="00E7492C">
        <w:rPr>
          <w:sz w:val="24"/>
          <w:szCs w:val="24"/>
        </w:rPr>
        <w:t xml:space="preserve">. </w:t>
      </w:r>
      <w:r w:rsidR="00830ED0" w:rsidRPr="006C2D42">
        <w:rPr>
          <w:sz w:val="24"/>
          <w:szCs w:val="24"/>
        </w:rPr>
        <w:t>T</w:t>
      </w:r>
      <w:r w:rsidR="00B27905" w:rsidRPr="006C2D42">
        <w:rPr>
          <w:sz w:val="24"/>
          <w:szCs w:val="24"/>
        </w:rPr>
        <w:t xml:space="preserve">he constructivist content is </w:t>
      </w:r>
      <w:r w:rsidR="00ED09FD" w:rsidRPr="006C2D42">
        <w:rPr>
          <w:sz w:val="24"/>
          <w:szCs w:val="24"/>
        </w:rPr>
        <w:t>seamlessly embedded in th</w:t>
      </w:r>
      <w:r w:rsidR="00830ED0" w:rsidRPr="006C2D42">
        <w:rPr>
          <w:sz w:val="24"/>
          <w:szCs w:val="24"/>
        </w:rPr>
        <w:t xml:space="preserve">e reductionist framework of the game. </w:t>
      </w:r>
      <w:r w:rsidR="006F7670" w:rsidRPr="006C2D42">
        <w:rPr>
          <w:sz w:val="24"/>
          <w:szCs w:val="24"/>
        </w:rPr>
        <w:t>Storyline</w:t>
      </w:r>
      <w:r w:rsidR="00830ED0" w:rsidRPr="006C2D42">
        <w:rPr>
          <w:sz w:val="24"/>
          <w:szCs w:val="24"/>
        </w:rPr>
        <w:t xml:space="preserve"> </w:t>
      </w:r>
      <w:r w:rsidR="009163A3" w:rsidRPr="006C2D42">
        <w:rPr>
          <w:sz w:val="24"/>
          <w:szCs w:val="24"/>
        </w:rPr>
        <w:t xml:space="preserve">elements in Oblivion are mostly delivered through dialogues between the player and </w:t>
      </w:r>
      <w:r w:rsidR="0027357E" w:rsidRPr="006C2D42">
        <w:rPr>
          <w:sz w:val="24"/>
          <w:szCs w:val="24"/>
        </w:rPr>
        <w:t>NPCs (</w:t>
      </w:r>
      <w:r w:rsidR="009163A3" w:rsidRPr="006C2D42">
        <w:rPr>
          <w:sz w:val="24"/>
          <w:szCs w:val="24"/>
        </w:rPr>
        <w:t>non-playing characters</w:t>
      </w:r>
      <w:r w:rsidR="0027357E" w:rsidRPr="006C2D42">
        <w:rPr>
          <w:sz w:val="24"/>
          <w:szCs w:val="24"/>
        </w:rPr>
        <w:t>)</w:t>
      </w:r>
      <w:r w:rsidR="009163A3" w:rsidRPr="006C2D42">
        <w:rPr>
          <w:sz w:val="24"/>
          <w:szCs w:val="24"/>
        </w:rPr>
        <w:t>, though this medium is generally not the best to buildup dramatic tension, it does not require the “normal” (reductionist) gameplay to be deactivated, and therefore leave</w:t>
      </w:r>
      <w:r w:rsidR="00CF559C">
        <w:rPr>
          <w:sz w:val="24"/>
          <w:szCs w:val="24"/>
        </w:rPr>
        <w:t>s</w:t>
      </w:r>
      <w:r w:rsidR="00830ED0" w:rsidRPr="006C2D42">
        <w:rPr>
          <w:sz w:val="24"/>
          <w:szCs w:val="24"/>
        </w:rPr>
        <w:t xml:space="preserve"> the player with a </w:t>
      </w:r>
      <w:r w:rsidR="00CF559C">
        <w:rPr>
          <w:sz w:val="24"/>
          <w:szCs w:val="24"/>
        </w:rPr>
        <w:t xml:space="preserve">certain </w:t>
      </w:r>
      <w:r w:rsidR="00830ED0" w:rsidRPr="006C2D42">
        <w:rPr>
          <w:sz w:val="24"/>
          <w:szCs w:val="24"/>
        </w:rPr>
        <w:t xml:space="preserve">amount of control </w:t>
      </w:r>
      <w:r w:rsidR="0027357E" w:rsidRPr="006C2D42">
        <w:rPr>
          <w:sz w:val="24"/>
          <w:szCs w:val="24"/>
        </w:rPr>
        <w:t xml:space="preserve">over these story element. By </w:t>
      </w:r>
      <w:r w:rsidR="0027357E" w:rsidRPr="006C2D42">
        <w:rPr>
          <w:sz w:val="24"/>
          <w:szCs w:val="24"/>
        </w:rPr>
        <w:lastRenderedPageBreak/>
        <w:t>deciding whether or not to talk to some NPCs, what to tell them, and how to interact with them, the player can choose t</w:t>
      </w:r>
      <w:r w:rsidR="00762AC6" w:rsidRPr="006C2D42">
        <w:rPr>
          <w:sz w:val="24"/>
          <w:szCs w:val="24"/>
        </w:rPr>
        <w:t>o continue a particular quest in different ways</w:t>
      </w:r>
      <w:r w:rsidR="00B05762">
        <w:rPr>
          <w:sz w:val="24"/>
          <w:szCs w:val="24"/>
        </w:rPr>
        <w:t>,</w:t>
      </w:r>
      <w:r w:rsidR="0027357E" w:rsidRPr="006C2D42">
        <w:rPr>
          <w:sz w:val="24"/>
          <w:szCs w:val="24"/>
        </w:rPr>
        <w:t xml:space="preserve"> leave it uncompleted for the time being, </w:t>
      </w:r>
      <w:r w:rsidR="00762AC6" w:rsidRPr="006C2D42">
        <w:rPr>
          <w:sz w:val="24"/>
          <w:szCs w:val="24"/>
        </w:rPr>
        <w:t xml:space="preserve">or start new quests. By </w:t>
      </w:r>
      <w:r w:rsidR="006C2D42" w:rsidRPr="006C2D42">
        <w:rPr>
          <w:sz w:val="24"/>
          <w:szCs w:val="24"/>
        </w:rPr>
        <w:t>providing way</w:t>
      </w:r>
      <w:r w:rsidR="00CF559C">
        <w:rPr>
          <w:sz w:val="24"/>
          <w:szCs w:val="24"/>
        </w:rPr>
        <w:t>s</w:t>
      </w:r>
      <w:r w:rsidR="00762AC6" w:rsidRPr="006C2D42">
        <w:rPr>
          <w:sz w:val="24"/>
          <w:szCs w:val="24"/>
        </w:rPr>
        <w:t xml:space="preserve"> to interact with the storyline elements </w:t>
      </w:r>
      <w:r w:rsidR="006C2D42" w:rsidRPr="006C2D42">
        <w:rPr>
          <w:sz w:val="24"/>
          <w:szCs w:val="24"/>
        </w:rPr>
        <w:t xml:space="preserve">it is </w:t>
      </w:r>
      <w:r w:rsidR="00CF559C">
        <w:rPr>
          <w:sz w:val="24"/>
          <w:szCs w:val="24"/>
        </w:rPr>
        <w:t xml:space="preserve">therefore </w:t>
      </w:r>
      <w:r w:rsidR="006C2D42" w:rsidRPr="006C2D42">
        <w:rPr>
          <w:sz w:val="24"/>
          <w:szCs w:val="24"/>
        </w:rPr>
        <w:t xml:space="preserve">possible to give the player more freedom and control. This however requires presenting the player with enough different choices to ensure </w:t>
      </w:r>
      <w:r w:rsidR="0010792E">
        <w:rPr>
          <w:sz w:val="24"/>
          <w:szCs w:val="24"/>
        </w:rPr>
        <w:t xml:space="preserve">his satisfaction, </w:t>
      </w:r>
      <w:r w:rsidR="00CF559C">
        <w:rPr>
          <w:sz w:val="24"/>
          <w:szCs w:val="24"/>
        </w:rPr>
        <w:t>which is exactly what is achieved through the over-abundance of optional quests.</w:t>
      </w:r>
      <w:r w:rsidR="00D93401">
        <w:rPr>
          <w:sz w:val="24"/>
          <w:szCs w:val="24"/>
        </w:rPr>
        <w:t xml:space="preserve"> This overall structure has the effect of letting the player be res</w:t>
      </w:r>
      <w:r w:rsidR="007A6BA5">
        <w:rPr>
          <w:sz w:val="24"/>
          <w:szCs w:val="24"/>
        </w:rPr>
        <w:t>ponsible for his or her choices.</w:t>
      </w:r>
      <w:r w:rsidR="00D93401">
        <w:rPr>
          <w:sz w:val="24"/>
          <w:szCs w:val="24"/>
        </w:rPr>
        <w:t xml:space="preserve"> </w:t>
      </w:r>
      <w:r w:rsidR="007A6BA5">
        <w:rPr>
          <w:sz w:val="24"/>
          <w:szCs w:val="24"/>
        </w:rPr>
        <w:t xml:space="preserve">Though the player may </w:t>
      </w:r>
      <w:r w:rsidR="00B05762">
        <w:rPr>
          <w:sz w:val="24"/>
          <w:szCs w:val="24"/>
        </w:rPr>
        <w:t xml:space="preserve">come to </w:t>
      </w:r>
      <w:r w:rsidR="007A6BA5">
        <w:rPr>
          <w:sz w:val="24"/>
          <w:szCs w:val="24"/>
        </w:rPr>
        <w:t xml:space="preserve">regret some </w:t>
      </w:r>
      <w:r w:rsidR="00B05762">
        <w:rPr>
          <w:sz w:val="24"/>
          <w:szCs w:val="24"/>
        </w:rPr>
        <w:t>of its choices</w:t>
      </w:r>
      <w:r w:rsidR="007A6BA5">
        <w:rPr>
          <w:sz w:val="24"/>
          <w:szCs w:val="24"/>
        </w:rPr>
        <w:t>, a bad choice is always better accepted than an enforced restriction which is very frustrating, and good choices are all the more rewarding when the player can take full credit for it instead of</w:t>
      </w:r>
      <w:r w:rsidR="00505B13">
        <w:rPr>
          <w:sz w:val="24"/>
          <w:szCs w:val="24"/>
        </w:rPr>
        <w:t xml:space="preserve"> just</w:t>
      </w:r>
      <w:r w:rsidR="007A6BA5">
        <w:rPr>
          <w:sz w:val="24"/>
          <w:szCs w:val="24"/>
        </w:rPr>
        <w:t xml:space="preserve"> following the prede</w:t>
      </w:r>
      <w:r w:rsidR="00505B13">
        <w:rPr>
          <w:sz w:val="24"/>
          <w:szCs w:val="24"/>
        </w:rPr>
        <w:t>fined</w:t>
      </w:r>
      <w:r w:rsidR="007A6BA5">
        <w:rPr>
          <w:sz w:val="24"/>
          <w:szCs w:val="24"/>
        </w:rPr>
        <w:t xml:space="preserve"> path laid out by the game designer.</w:t>
      </w:r>
      <w:r w:rsidR="000661C6">
        <w:rPr>
          <w:sz w:val="24"/>
          <w:szCs w:val="24"/>
        </w:rPr>
        <w:br/>
      </w:r>
      <w:r w:rsidR="001C7C50">
        <w:rPr>
          <w:sz w:val="24"/>
          <w:szCs w:val="24"/>
        </w:rPr>
        <w:t>Though t</w:t>
      </w:r>
      <w:r w:rsidR="000661C6">
        <w:rPr>
          <w:sz w:val="24"/>
          <w:szCs w:val="24"/>
        </w:rPr>
        <w:t xml:space="preserve">he design strategy used in Oblivion </w:t>
      </w:r>
      <w:r w:rsidR="001C7C50">
        <w:rPr>
          <w:sz w:val="24"/>
          <w:szCs w:val="24"/>
        </w:rPr>
        <w:t>allows a successful reunion of interactivity and story delivery, it suffe</w:t>
      </w:r>
      <w:r w:rsidR="00FB708F">
        <w:rPr>
          <w:sz w:val="24"/>
          <w:szCs w:val="24"/>
        </w:rPr>
        <w:t xml:space="preserve">rs from very poor scalability which has considerable impact </w:t>
      </w:r>
      <w:r w:rsidR="00644AEB">
        <w:rPr>
          <w:sz w:val="24"/>
          <w:szCs w:val="24"/>
        </w:rPr>
        <w:t>o</w:t>
      </w:r>
      <w:r w:rsidR="00FB708F">
        <w:rPr>
          <w:sz w:val="24"/>
          <w:szCs w:val="24"/>
        </w:rPr>
        <w:t xml:space="preserve">n productivity. To ensure enough diversity for the player to be satisfied </w:t>
      </w:r>
      <w:r w:rsidR="00B908C8">
        <w:rPr>
          <w:sz w:val="24"/>
          <w:szCs w:val="24"/>
        </w:rPr>
        <w:t>this design requires the creation of an extremely big amount of storyline content</w:t>
      </w:r>
      <w:r w:rsidR="00235F5A">
        <w:rPr>
          <w:sz w:val="24"/>
          <w:szCs w:val="24"/>
        </w:rPr>
        <w:t>;</w:t>
      </w:r>
      <w:r w:rsidR="00B908C8">
        <w:rPr>
          <w:sz w:val="24"/>
          <w:szCs w:val="24"/>
        </w:rPr>
        <w:t xml:space="preserve"> </w:t>
      </w:r>
      <w:r w:rsidR="00885106">
        <w:rPr>
          <w:sz w:val="24"/>
          <w:szCs w:val="24"/>
        </w:rPr>
        <w:t>every</w:t>
      </w:r>
      <w:r w:rsidR="00B908C8">
        <w:rPr>
          <w:sz w:val="24"/>
          <w:szCs w:val="24"/>
        </w:rPr>
        <w:t xml:space="preserve"> game development studios </w:t>
      </w:r>
      <w:r w:rsidR="00885106">
        <w:rPr>
          <w:sz w:val="24"/>
          <w:szCs w:val="24"/>
        </w:rPr>
        <w:t>might</w:t>
      </w:r>
      <w:r w:rsidR="00B908C8">
        <w:rPr>
          <w:sz w:val="24"/>
          <w:szCs w:val="24"/>
        </w:rPr>
        <w:t xml:space="preserve"> not be able to withstand such a </w:t>
      </w:r>
      <w:r w:rsidR="00885106">
        <w:rPr>
          <w:sz w:val="24"/>
          <w:szCs w:val="24"/>
        </w:rPr>
        <w:t xml:space="preserve">lengthy and costly </w:t>
      </w:r>
      <w:r w:rsidR="00B908C8">
        <w:rPr>
          <w:sz w:val="24"/>
          <w:szCs w:val="24"/>
        </w:rPr>
        <w:t xml:space="preserve">process. </w:t>
      </w:r>
      <w:r w:rsidR="00235F5A">
        <w:rPr>
          <w:sz w:val="24"/>
          <w:szCs w:val="24"/>
        </w:rPr>
        <w:t>T</w:t>
      </w:r>
      <w:r w:rsidR="00885106">
        <w:rPr>
          <w:sz w:val="24"/>
          <w:szCs w:val="24"/>
        </w:rPr>
        <w:t xml:space="preserve">he developers of Oblivion have succeeded in giving the player a sensation of endless possibilities, </w:t>
      </w:r>
      <w:r w:rsidR="00235F5A">
        <w:rPr>
          <w:sz w:val="24"/>
          <w:szCs w:val="24"/>
        </w:rPr>
        <w:t xml:space="preserve">but </w:t>
      </w:r>
      <w:r w:rsidR="00885106">
        <w:rPr>
          <w:sz w:val="24"/>
          <w:szCs w:val="24"/>
        </w:rPr>
        <w:t xml:space="preserve">anybody playing the game twice would </w:t>
      </w:r>
      <w:r w:rsidR="00235F5A">
        <w:rPr>
          <w:sz w:val="24"/>
          <w:szCs w:val="24"/>
        </w:rPr>
        <w:t>soon come</w:t>
      </w:r>
      <w:r w:rsidR="00885106">
        <w:rPr>
          <w:sz w:val="24"/>
          <w:szCs w:val="24"/>
        </w:rPr>
        <w:t xml:space="preserve"> to realize that </w:t>
      </w:r>
      <w:r w:rsidR="00235F5A">
        <w:rPr>
          <w:sz w:val="24"/>
          <w:szCs w:val="24"/>
        </w:rPr>
        <w:t xml:space="preserve">a second playthrough leads the player to repeat the same actions. Relying on a massive amount of constructivist content </w:t>
      </w:r>
      <w:r w:rsidR="00644AEB">
        <w:rPr>
          <w:sz w:val="24"/>
          <w:szCs w:val="24"/>
        </w:rPr>
        <w:t xml:space="preserve">inevitably leads to poor scalability and replayability. Similarly to Oblivion, our approach is directed towards the reunion of interactivity and story-delivery, it does not however </w:t>
      </w:r>
      <w:r w:rsidR="00D61BC8">
        <w:rPr>
          <w:sz w:val="24"/>
          <w:szCs w:val="24"/>
        </w:rPr>
        <w:t xml:space="preserve">connect the many possibilities offered by the reductionist mechanics of the game to a </w:t>
      </w:r>
      <w:r w:rsidR="00726FE2">
        <w:rPr>
          <w:sz w:val="24"/>
          <w:szCs w:val="24"/>
        </w:rPr>
        <w:t>many</w:t>
      </w:r>
      <w:r w:rsidR="00D61BC8">
        <w:rPr>
          <w:sz w:val="24"/>
          <w:szCs w:val="24"/>
        </w:rPr>
        <w:t xml:space="preserve"> chunks of constructivist </w:t>
      </w:r>
      <w:r w:rsidR="00726FE2">
        <w:rPr>
          <w:sz w:val="24"/>
          <w:szCs w:val="24"/>
        </w:rPr>
        <w:t xml:space="preserve">story </w:t>
      </w:r>
      <w:r w:rsidR="00D61BC8">
        <w:rPr>
          <w:sz w:val="24"/>
          <w:szCs w:val="24"/>
        </w:rPr>
        <w:t>content</w:t>
      </w:r>
      <w:r w:rsidR="0002416A">
        <w:rPr>
          <w:sz w:val="24"/>
          <w:szCs w:val="24"/>
        </w:rPr>
        <w:t>,</w:t>
      </w:r>
      <w:r w:rsidR="00D61BC8">
        <w:rPr>
          <w:sz w:val="24"/>
          <w:szCs w:val="24"/>
        </w:rPr>
        <w:t xml:space="preserve"> but </w:t>
      </w:r>
      <w:r w:rsidR="0002416A">
        <w:rPr>
          <w:sz w:val="24"/>
          <w:szCs w:val="24"/>
        </w:rPr>
        <w:t>gives a high-level semantic interpretation of the game mechanics that can be used to support both constructivist and reductionist story delivery techniques.</w:t>
      </w:r>
    </w:p>
    <w:p w:rsidR="00182471" w:rsidRDefault="007C0BF2" w:rsidP="00CF559C">
      <w:pPr>
        <w:ind w:left="360"/>
        <w:rPr>
          <w:sz w:val="24"/>
          <w:szCs w:val="24"/>
        </w:rPr>
      </w:pPr>
      <w:r>
        <w:rPr>
          <w:sz w:val="24"/>
          <w:szCs w:val="24"/>
        </w:rPr>
        <w:t xml:space="preserve">Though video game development is still in its infancy there is an ever-growing interest in academic research for game-related topics and a progressive tendency to organize the accumulated body of </w:t>
      </w:r>
      <w:r w:rsidR="00A57492">
        <w:rPr>
          <w:sz w:val="24"/>
          <w:szCs w:val="24"/>
        </w:rPr>
        <w:t>domain</w:t>
      </w:r>
      <w:r>
        <w:rPr>
          <w:sz w:val="24"/>
          <w:szCs w:val="24"/>
        </w:rPr>
        <w:t xml:space="preserve"> knowledge in the more academic form of conferences and publications.</w:t>
      </w:r>
      <w:r w:rsidR="00D67189">
        <w:rPr>
          <w:sz w:val="24"/>
          <w:szCs w:val="24"/>
        </w:rPr>
        <w:t xml:space="preserve"> In the second part of this section we </w:t>
      </w:r>
      <w:r w:rsidR="00A57492">
        <w:rPr>
          <w:sz w:val="24"/>
          <w:szCs w:val="24"/>
        </w:rPr>
        <w:t>examine</w:t>
      </w:r>
      <w:r w:rsidR="00D67189">
        <w:rPr>
          <w:sz w:val="24"/>
          <w:szCs w:val="24"/>
        </w:rPr>
        <w:t xml:space="preserve"> two publications that </w:t>
      </w:r>
      <w:r w:rsidR="007C6720">
        <w:rPr>
          <w:sz w:val="24"/>
          <w:szCs w:val="24"/>
        </w:rPr>
        <w:t xml:space="preserve">are relevant to our work, one [Sweetser08] </w:t>
      </w:r>
      <w:r w:rsidR="0011555A">
        <w:rPr>
          <w:sz w:val="24"/>
          <w:szCs w:val="24"/>
        </w:rPr>
        <w:t xml:space="preserve">stemming </w:t>
      </w:r>
      <w:r w:rsidR="007C6720">
        <w:rPr>
          <w:sz w:val="24"/>
          <w:szCs w:val="24"/>
        </w:rPr>
        <w:t>from academic research, and the other [Russell08] from field experience.</w:t>
      </w:r>
    </w:p>
    <w:p w:rsidR="00C112ED" w:rsidRDefault="00A70EA8" w:rsidP="00510467">
      <w:pPr>
        <w:ind w:left="360"/>
        <w:rPr>
          <w:sz w:val="24"/>
          <w:szCs w:val="24"/>
        </w:rPr>
      </w:pPr>
      <w:r>
        <w:rPr>
          <w:sz w:val="24"/>
          <w:szCs w:val="24"/>
        </w:rPr>
        <w:t>In [Sweetser08] the author studies the relation between player empowerment and story delivery in her chapter “Emergent Narrative”</w:t>
      </w:r>
      <w:r w:rsidR="005B3BDD">
        <w:rPr>
          <w:sz w:val="24"/>
          <w:szCs w:val="24"/>
        </w:rPr>
        <w:t>,</w:t>
      </w:r>
      <w:r w:rsidR="00510467">
        <w:rPr>
          <w:sz w:val="24"/>
          <w:szCs w:val="24"/>
        </w:rPr>
        <w:t xml:space="preserve"> where she defines a “Storytelling Continuum” at the extremes of which we can find at one end a monolithic fully predefined story with no way for the player to have an impact on it, and at the other end a fully emergent story composed of many small predefined elements</w:t>
      </w:r>
      <w:r w:rsidR="00A14F51">
        <w:rPr>
          <w:sz w:val="24"/>
          <w:szCs w:val="24"/>
        </w:rPr>
        <w:t xml:space="preserve"> that are sensitive to the player’s actions</w:t>
      </w:r>
      <w:r w:rsidR="00510467">
        <w:rPr>
          <w:sz w:val="24"/>
          <w:szCs w:val="24"/>
        </w:rPr>
        <w:t>.</w:t>
      </w:r>
      <w:r w:rsidR="00BF7221">
        <w:rPr>
          <w:sz w:val="24"/>
          <w:szCs w:val="24"/>
        </w:rPr>
        <w:t xml:space="preserve"> </w:t>
      </w:r>
      <w:r w:rsidR="00A51F86">
        <w:rPr>
          <w:sz w:val="24"/>
          <w:szCs w:val="24"/>
        </w:rPr>
        <w:t xml:space="preserve">To </w:t>
      </w:r>
      <w:r w:rsidR="00C112ED">
        <w:rPr>
          <w:sz w:val="24"/>
          <w:szCs w:val="24"/>
        </w:rPr>
        <w:t>allow partially interactive or</w:t>
      </w:r>
      <w:r w:rsidR="00A51F86">
        <w:rPr>
          <w:sz w:val="24"/>
          <w:szCs w:val="24"/>
        </w:rPr>
        <w:t xml:space="preserve"> fully interactive storytelling to take place in a game</w:t>
      </w:r>
      <w:r w:rsidR="00C112ED">
        <w:rPr>
          <w:sz w:val="24"/>
          <w:szCs w:val="24"/>
        </w:rPr>
        <w:t xml:space="preserve">, and </w:t>
      </w:r>
      <w:r w:rsidR="00C112ED">
        <w:rPr>
          <w:sz w:val="24"/>
          <w:szCs w:val="24"/>
        </w:rPr>
        <w:lastRenderedPageBreak/>
        <w:t>therefore allow the desired combination of interactivity and story delivery,</w:t>
      </w:r>
      <w:r w:rsidR="00A51F86">
        <w:rPr>
          <w:sz w:val="24"/>
          <w:szCs w:val="24"/>
        </w:rPr>
        <w:t xml:space="preserve"> the</w:t>
      </w:r>
      <w:r w:rsidR="00C112ED">
        <w:rPr>
          <w:sz w:val="24"/>
          <w:szCs w:val="24"/>
        </w:rPr>
        <w:t xml:space="preserve"> author stresses the need for a technique to connect the player’s actions and the story: </w:t>
      </w:r>
    </w:p>
    <w:p w:rsidR="00C112ED" w:rsidRDefault="00C112ED" w:rsidP="003B5B9E">
      <w:pPr>
        <w:ind w:left="720"/>
        <w:rPr>
          <w:sz w:val="24"/>
          <w:szCs w:val="24"/>
        </w:rPr>
      </w:pPr>
      <w:r>
        <w:rPr>
          <w:sz w:val="24"/>
          <w:szCs w:val="24"/>
        </w:rPr>
        <w:t xml:space="preserve">“If you look </w:t>
      </w:r>
      <w:r w:rsidR="00A17F61">
        <w:rPr>
          <w:sz w:val="24"/>
          <w:szCs w:val="24"/>
        </w:rPr>
        <w:t>at a game narrative across multiple […] levels, you can see the player’s low-level actions at the bottom and the game’s high-level story at the top. How to map these things together is of</w:t>
      </w:r>
      <w:r>
        <w:rPr>
          <w:sz w:val="24"/>
          <w:szCs w:val="24"/>
        </w:rPr>
        <w:t xml:space="preserve"> key importance.”</w:t>
      </w:r>
    </w:p>
    <w:p w:rsidR="00CF58E8" w:rsidRDefault="003B5B9E" w:rsidP="00510467">
      <w:pPr>
        <w:ind w:left="360"/>
        <w:rPr>
          <w:sz w:val="24"/>
          <w:szCs w:val="24"/>
        </w:rPr>
      </w:pPr>
      <w:r>
        <w:rPr>
          <w:sz w:val="24"/>
          <w:szCs w:val="24"/>
        </w:rPr>
        <w:t xml:space="preserve">She then goes on to propose two ways to perform this mapping in order to enable emergent narrative. </w:t>
      </w:r>
      <w:r w:rsidR="00247F54">
        <w:rPr>
          <w:sz w:val="24"/>
          <w:szCs w:val="24"/>
        </w:rPr>
        <w:t>She f</w:t>
      </w:r>
      <w:r>
        <w:rPr>
          <w:sz w:val="24"/>
          <w:szCs w:val="24"/>
        </w:rPr>
        <w:t>irst</w:t>
      </w:r>
      <w:r w:rsidR="00247F54">
        <w:rPr>
          <w:sz w:val="24"/>
          <w:szCs w:val="24"/>
        </w:rPr>
        <w:t xml:space="preserve"> </w:t>
      </w:r>
      <w:r>
        <w:rPr>
          <w:sz w:val="24"/>
          <w:szCs w:val="24"/>
        </w:rPr>
        <w:t xml:space="preserve">proposes the use of a story-graph mechanism </w:t>
      </w:r>
      <w:r w:rsidR="00247F54">
        <w:rPr>
          <w:sz w:val="24"/>
          <w:szCs w:val="24"/>
        </w:rPr>
        <w:t xml:space="preserve">where the player’s actions decide which node of the graph will be visited next, this technique is similar in nature to the one used in Oblivion and therefore shares the same limitations. </w:t>
      </w:r>
      <w:r w:rsidR="00560A36">
        <w:rPr>
          <w:sz w:val="24"/>
          <w:szCs w:val="24"/>
        </w:rPr>
        <w:t>In t</w:t>
      </w:r>
      <w:r w:rsidR="00247F54">
        <w:rPr>
          <w:sz w:val="24"/>
          <w:szCs w:val="24"/>
        </w:rPr>
        <w:t>he second alt</w:t>
      </w:r>
      <w:r w:rsidR="00560A36">
        <w:rPr>
          <w:sz w:val="24"/>
          <w:szCs w:val="24"/>
        </w:rPr>
        <w:t xml:space="preserve">ernative proposed by the author all the player’s actions have a weighted impact on storyline variables </w:t>
      </w:r>
      <w:r w:rsidR="00592A81">
        <w:rPr>
          <w:sz w:val="24"/>
          <w:szCs w:val="24"/>
        </w:rPr>
        <w:t xml:space="preserve">which would drive the plot away and towards particular elements of the narrative: “Once the culmination of the player’s actions, or the weighted sum, surpasses a plot threshold, the story would be propelled forwards in a given direction”. This last technique is similar in nature to the one we propose in this report in that it enables a constant synergy between the player and the </w:t>
      </w:r>
      <w:r w:rsidR="00394EC7">
        <w:rPr>
          <w:sz w:val="24"/>
          <w:szCs w:val="24"/>
        </w:rPr>
        <w:t xml:space="preserve">storyline. </w:t>
      </w:r>
      <w:r w:rsidR="00DE217B">
        <w:rPr>
          <w:sz w:val="24"/>
          <w:szCs w:val="24"/>
        </w:rPr>
        <w:t xml:space="preserve">The approach we propose is however wider in scope in that it can take input not only from the player’s interactions but also from the NPCs, and maps back a </w:t>
      </w:r>
      <w:r w:rsidR="004055B9">
        <w:rPr>
          <w:sz w:val="24"/>
          <w:szCs w:val="24"/>
        </w:rPr>
        <w:t>story</w:t>
      </w:r>
      <w:r w:rsidR="00DE217B">
        <w:rPr>
          <w:sz w:val="24"/>
          <w:szCs w:val="24"/>
        </w:rPr>
        <w:t>-level abstraction of these input</w:t>
      </w:r>
      <w:r w:rsidR="004055B9">
        <w:rPr>
          <w:sz w:val="24"/>
          <w:szCs w:val="24"/>
        </w:rPr>
        <w:t>s</w:t>
      </w:r>
      <w:r w:rsidR="00DE217B">
        <w:rPr>
          <w:sz w:val="24"/>
          <w:szCs w:val="24"/>
        </w:rPr>
        <w:t xml:space="preserve"> onto the game mechanics, and therefore </w:t>
      </w:r>
      <w:r w:rsidR="004055B9">
        <w:rPr>
          <w:sz w:val="24"/>
          <w:szCs w:val="24"/>
        </w:rPr>
        <w:t>the player.</w:t>
      </w:r>
    </w:p>
    <w:p w:rsidR="00C112ED" w:rsidRDefault="00521C23" w:rsidP="00510467">
      <w:pPr>
        <w:ind w:left="360"/>
        <w:rPr>
          <w:sz w:val="24"/>
          <w:szCs w:val="24"/>
        </w:rPr>
      </w:pPr>
      <w:r>
        <w:rPr>
          <w:sz w:val="24"/>
          <w:szCs w:val="24"/>
        </w:rPr>
        <w:t>In [Russell08] the author argues for the need of a hybrid approach between reductionism and constructivism in order to better deal with the challenge of balanced game design. He proposes the concept of “Situationist AI”</w:t>
      </w:r>
      <w:r w:rsidR="001D0E67">
        <w:rPr>
          <w:sz w:val="24"/>
          <w:szCs w:val="24"/>
        </w:rPr>
        <w:t xml:space="preserve"> in which the actions</w:t>
      </w:r>
      <w:r w:rsidR="00E71B06">
        <w:rPr>
          <w:sz w:val="24"/>
          <w:szCs w:val="24"/>
        </w:rPr>
        <w:t xml:space="preserve"> and perceptions of NPCs are not task or situation-independent.</w:t>
      </w:r>
      <w:r w:rsidR="00186B58">
        <w:rPr>
          <w:sz w:val="24"/>
          <w:szCs w:val="24"/>
        </w:rPr>
        <w:t xml:space="preserve"> Our work follows this general school of thought and </w:t>
      </w:r>
      <w:r w:rsidR="00B15C02">
        <w:rPr>
          <w:sz w:val="24"/>
          <w:szCs w:val="24"/>
        </w:rPr>
        <w:t xml:space="preserve">implements this approach through the use of </w:t>
      </w:r>
      <w:r w:rsidR="001D32B4">
        <w:rPr>
          <w:sz w:val="24"/>
          <w:szCs w:val="24"/>
        </w:rPr>
        <w:t xml:space="preserve">an evolution of Richardson’s model of Arms Race, </w:t>
      </w:r>
      <w:r w:rsidR="00DC499E">
        <w:rPr>
          <w:sz w:val="24"/>
          <w:szCs w:val="24"/>
        </w:rPr>
        <w:t>as detailed in the next section</w:t>
      </w:r>
      <w:r w:rsidR="00B15C02">
        <w:rPr>
          <w:sz w:val="24"/>
          <w:szCs w:val="24"/>
        </w:rPr>
        <w:t>.</w:t>
      </w:r>
    </w:p>
    <w:p w:rsidR="0043606D" w:rsidRPr="009B6F47" w:rsidRDefault="009B6F47" w:rsidP="009B6F47">
      <w:pPr>
        <w:numPr>
          <w:ilvl w:val="0"/>
          <w:numId w:val="4"/>
        </w:numPr>
        <w:rPr>
          <w:b/>
          <w:sz w:val="32"/>
          <w:szCs w:val="32"/>
        </w:rPr>
      </w:pPr>
      <w:r>
        <w:rPr>
          <w:sz w:val="24"/>
          <w:szCs w:val="24"/>
        </w:rPr>
        <w:br w:type="page"/>
      </w:r>
      <w:r w:rsidRPr="009B6F47">
        <w:rPr>
          <w:b/>
          <w:sz w:val="32"/>
          <w:szCs w:val="32"/>
        </w:rPr>
        <w:lastRenderedPageBreak/>
        <w:t>Methodology</w:t>
      </w:r>
    </w:p>
    <w:p w:rsidR="009B6F47" w:rsidRDefault="009B6F47" w:rsidP="009B6F47">
      <w:pPr>
        <w:ind w:left="360"/>
        <w:rPr>
          <w:sz w:val="24"/>
          <w:szCs w:val="24"/>
        </w:rPr>
      </w:pPr>
      <w:r>
        <w:rPr>
          <w:sz w:val="24"/>
          <w:szCs w:val="24"/>
        </w:rPr>
        <w:br/>
        <w:t xml:space="preserve">In this section </w:t>
      </w:r>
      <w:r w:rsidR="00F372C0">
        <w:rPr>
          <w:sz w:val="24"/>
          <w:szCs w:val="24"/>
        </w:rPr>
        <w:t>we describe the nature and theoretical foundations of our model and present the general experimental framework in which we assess it.</w:t>
      </w:r>
    </w:p>
    <w:p w:rsidR="00C36DC9" w:rsidRPr="00704D6C" w:rsidRDefault="000A11A6" w:rsidP="00C36DC9">
      <w:pPr>
        <w:numPr>
          <w:ilvl w:val="1"/>
          <w:numId w:val="4"/>
        </w:numPr>
        <w:rPr>
          <w:b/>
          <w:sz w:val="28"/>
          <w:szCs w:val="28"/>
        </w:rPr>
      </w:pPr>
      <w:r w:rsidRPr="00704D6C">
        <w:rPr>
          <w:b/>
          <w:sz w:val="28"/>
          <w:szCs w:val="28"/>
        </w:rPr>
        <w:t xml:space="preserve">The </w:t>
      </w:r>
      <w:r w:rsidR="00172C33">
        <w:rPr>
          <w:b/>
          <w:sz w:val="28"/>
          <w:szCs w:val="28"/>
        </w:rPr>
        <w:t xml:space="preserve">foundations of the </w:t>
      </w:r>
      <w:r w:rsidRPr="00704D6C">
        <w:rPr>
          <w:b/>
          <w:sz w:val="28"/>
          <w:szCs w:val="28"/>
        </w:rPr>
        <w:t>model</w:t>
      </w:r>
    </w:p>
    <w:p w:rsidR="0003305F" w:rsidRDefault="00F67BCC" w:rsidP="0015398E">
      <w:pPr>
        <w:ind w:left="360"/>
        <w:rPr>
          <w:sz w:val="24"/>
          <w:szCs w:val="24"/>
        </w:rPr>
      </w:pPr>
      <w:r>
        <w:rPr>
          <w:sz w:val="24"/>
          <w:szCs w:val="24"/>
        </w:rPr>
        <w:t xml:space="preserve">In order to connect the interactive mechanics of the game which are reductionist in nature, to the more constructivist story components, we make use of a </w:t>
      </w:r>
      <w:r w:rsidR="000B522E">
        <w:rPr>
          <w:sz w:val="24"/>
          <w:szCs w:val="24"/>
        </w:rPr>
        <w:t>model</w:t>
      </w:r>
      <w:r w:rsidR="003536C6">
        <w:rPr>
          <w:sz w:val="24"/>
          <w:szCs w:val="24"/>
        </w:rPr>
        <w:t xml:space="preserve"> that provides a</w:t>
      </w:r>
      <w:r w:rsidR="00057AC8">
        <w:rPr>
          <w:sz w:val="24"/>
          <w:szCs w:val="24"/>
        </w:rPr>
        <w:t xml:space="preserve"> </w:t>
      </w:r>
      <w:r w:rsidR="00802DE1">
        <w:rPr>
          <w:sz w:val="24"/>
          <w:szCs w:val="24"/>
        </w:rPr>
        <w:t xml:space="preserve">high-level </w:t>
      </w:r>
      <w:r w:rsidR="000B522E">
        <w:rPr>
          <w:sz w:val="24"/>
          <w:szCs w:val="24"/>
        </w:rPr>
        <w:t>abstraction</w:t>
      </w:r>
      <w:r w:rsidR="00802DE1">
        <w:rPr>
          <w:sz w:val="24"/>
          <w:szCs w:val="24"/>
        </w:rPr>
        <w:t xml:space="preserve"> </w:t>
      </w:r>
      <w:r w:rsidR="00BD0F2A">
        <w:rPr>
          <w:sz w:val="24"/>
          <w:szCs w:val="24"/>
        </w:rPr>
        <w:t xml:space="preserve">and control </w:t>
      </w:r>
      <w:r w:rsidR="00802DE1">
        <w:rPr>
          <w:sz w:val="24"/>
          <w:szCs w:val="24"/>
        </w:rPr>
        <w:t>of all the low-level interactions.</w:t>
      </w:r>
      <w:r w:rsidR="00933A51">
        <w:rPr>
          <w:sz w:val="24"/>
          <w:szCs w:val="24"/>
        </w:rPr>
        <w:t xml:space="preserve"> Our work builds on [Zambetta08] where the model has been improved from its original form to a more interactive one.</w:t>
      </w:r>
      <w:r w:rsidR="00BD0F2A">
        <w:rPr>
          <w:sz w:val="24"/>
          <w:szCs w:val="24"/>
        </w:rPr>
        <w:t xml:space="preserve"> The original model was built by Lewis Fry Richardson, a renowned English mathematician and psychologist, to model armament build-up between two nations.</w:t>
      </w:r>
      <w:r w:rsidR="0003305F">
        <w:rPr>
          <w:sz w:val="24"/>
          <w:szCs w:val="24"/>
        </w:rPr>
        <w:t xml:space="preserve"> The model consists of tow linear ordinary differential equations:</w:t>
      </w:r>
    </w:p>
    <w:p w:rsidR="0015398E" w:rsidRDefault="00A937B0" w:rsidP="0015398E">
      <w:pPr>
        <w:ind w:left="360"/>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=ky-ax+g</m:t>
          </m:r>
          <m:r>
            <m:rPr>
              <m:sty m:val="p"/>
            </m:rPr>
            <w:rPr>
              <w:rFonts w:ascii="Cambria Math" w:hAnsi="Cambria Math"/>
              <w:sz w:val="24"/>
              <w:szCs w:val="24"/>
            </w:rPr>
            <w:br/>
          </m:r>
        </m:oMath>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=lx-by+h</m:t>
          </m:r>
        </m:oMath>
      </m:oMathPara>
    </w:p>
    <w:p w:rsidR="0015398E" w:rsidRDefault="0015398E" w:rsidP="0015398E">
      <w:pPr>
        <w:ind w:left="360"/>
        <w:rPr>
          <w:sz w:val="24"/>
          <w:szCs w:val="24"/>
        </w:rPr>
      </w:pPr>
      <w:r>
        <w:rPr>
          <w:sz w:val="24"/>
          <w:szCs w:val="24"/>
        </w:rPr>
        <w:t xml:space="preserve">Where </w:t>
      </w:r>
      <m:oMath>
        <m:r>
          <w:rPr>
            <w:rFonts w:ascii="Cambria Math" w:hAnsi="Cambria Math"/>
            <w:sz w:val="24"/>
            <w:szCs w:val="24"/>
          </w:rPr>
          <m:t>x</m:t>
        </m:r>
      </m:oMath>
      <w:r>
        <w:rPr>
          <w:sz w:val="24"/>
          <w:szCs w:val="24"/>
        </w:rPr>
        <w:t xml:space="preserve"> and </w:t>
      </w:r>
      <m:oMath>
        <m:r>
          <w:rPr>
            <w:rFonts w:ascii="Cambria Math" w:hAnsi="Cambria Math"/>
            <w:sz w:val="24"/>
            <w:szCs w:val="24"/>
          </w:rPr>
          <m:t>y</m:t>
        </m:r>
      </m:oMath>
      <w:r>
        <w:rPr>
          <w:sz w:val="24"/>
          <w:szCs w:val="24"/>
        </w:rPr>
        <w:t xml:space="preserve"> are the level of armament of two nations, </w:t>
      </w:r>
      <m:oMath>
        <m:r>
          <w:rPr>
            <w:rFonts w:ascii="Cambria Math" w:hAnsi="Cambria Math"/>
            <w:sz w:val="24"/>
            <w:szCs w:val="24"/>
          </w:rPr>
          <m:t>k</m:t>
        </m:r>
      </m:oMath>
      <w:r>
        <w:rPr>
          <w:sz w:val="24"/>
          <w:szCs w:val="24"/>
        </w:rPr>
        <w:t xml:space="preserve"> and </w:t>
      </w:r>
      <m:oMath>
        <m:r>
          <w:rPr>
            <w:rFonts w:ascii="Cambria Math" w:hAnsi="Cambria Math"/>
            <w:sz w:val="24"/>
            <w:szCs w:val="24"/>
          </w:rPr>
          <m:t>l</m:t>
        </m:r>
      </m:oMath>
      <w:r>
        <w:rPr>
          <w:sz w:val="24"/>
          <w:szCs w:val="24"/>
        </w:rPr>
        <w:t xml:space="preserve"> are the mutual fear constants, </w:t>
      </w:r>
      <m:oMath>
        <m:r>
          <w:rPr>
            <w:rFonts w:ascii="Cambria Math" w:hAnsi="Cambria Math"/>
            <w:sz w:val="24"/>
            <w:szCs w:val="24"/>
          </w:rPr>
          <m:t>a</m:t>
        </m:r>
      </m:oMath>
      <w:r>
        <w:rPr>
          <w:sz w:val="24"/>
          <w:szCs w:val="24"/>
        </w:rPr>
        <w:t xml:space="preserve"> and </w:t>
      </w:r>
      <m:oMath>
        <m:r>
          <w:rPr>
            <w:rFonts w:ascii="Cambria Math" w:hAnsi="Cambria Math"/>
            <w:sz w:val="24"/>
            <w:szCs w:val="24"/>
          </w:rPr>
          <m:t>b</m:t>
        </m:r>
      </m:oMath>
      <w:r>
        <w:rPr>
          <w:sz w:val="24"/>
          <w:szCs w:val="24"/>
        </w:rPr>
        <w:t xml:space="preserve"> are the restraint constants representing internal opposition against arms expenditure, and </w:t>
      </w:r>
      <m:oMath>
        <m:r>
          <w:rPr>
            <w:rFonts w:ascii="Cambria Math" w:hAnsi="Cambria Math"/>
            <w:sz w:val="24"/>
            <w:szCs w:val="24"/>
          </w:rPr>
          <m:t>g</m:t>
        </m:r>
      </m:oMath>
      <w:r>
        <w:rPr>
          <w:sz w:val="24"/>
          <w:szCs w:val="24"/>
        </w:rPr>
        <w:t xml:space="preserve"> and </w:t>
      </w:r>
      <m:oMath>
        <m:r>
          <w:rPr>
            <w:rFonts w:ascii="Cambria Math" w:hAnsi="Cambria Math"/>
            <w:sz w:val="24"/>
            <w:szCs w:val="24"/>
          </w:rPr>
          <m:t>h</m:t>
        </m:r>
      </m:oMath>
      <w:r>
        <w:rPr>
          <w:sz w:val="24"/>
          <w:szCs w:val="24"/>
        </w:rPr>
        <w:t xml:space="preserve"> are independent factors which can be interpreted as grievance </w:t>
      </w:r>
      <w:r w:rsidR="00635CBF">
        <w:rPr>
          <w:sz w:val="24"/>
          <w:szCs w:val="24"/>
        </w:rPr>
        <w:t>between</w:t>
      </w:r>
      <w:r>
        <w:rPr>
          <w:sz w:val="24"/>
          <w:szCs w:val="24"/>
        </w:rPr>
        <w:t xml:space="preserve"> rivals.</w:t>
      </w:r>
      <w:r w:rsidR="00E33F25">
        <w:rPr>
          <w:sz w:val="24"/>
          <w:szCs w:val="24"/>
        </w:rPr>
        <w:br/>
      </w:r>
      <w:r w:rsidR="006D05CC">
        <w:rPr>
          <w:sz w:val="24"/>
          <w:szCs w:val="24"/>
        </w:rPr>
        <w:t xml:space="preserve">This basic version was </w:t>
      </w:r>
      <w:r w:rsidR="00FB5038">
        <w:rPr>
          <w:sz w:val="24"/>
          <w:szCs w:val="24"/>
        </w:rPr>
        <w:t>extended</w:t>
      </w:r>
      <w:r w:rsidR="006D05CC">
        <w:rPr>
          <w:sz w:val="24"/>
          <w:szCs w:val="24"/>
        </w:rPr>
        <w:t xml:space="preserve"> in [Zambetta08] to allow </w:t>
      </w:r>
      <w:r w:rsidR="006D168C">
        <w:rPr>
          <w:sz w:val="24"/>
          <w:szCs w:val="24"/>
        </w:rPr>
        <w:t xml:space="preserve">runtime modification of the parameters thereby making the model interactive. The </w:t>
      </w:r>
      <w:r w:rsidR="00FB5038">
        <w:rPr>
          <w:sz w:val="24"/>
          <w:szCs w:val="24"/>
        </w:rPr>
        <w:t>role</w:t>
      </w:r>
      <w:r w:rsidR="006D168C">
        <w:rPr>
          <w:sz w:val="24"/>
          <w:szCs w:val="24"/>
        </w:rPr>
        <w:t xml:space="preserve"> of the resulting model </w:t>
      </w:r>
      <w:r w:rsidR="00D73CAD">
        <w:rPr>
          <w:sz w:val="24"/>
          <w:szCs w:val="24"/>
        </w:rPr>
        <w:t xml:space="preserve">inside a game architecture </w:t>
      </w:r>
      <w:r w:rsidR="00FB5038">
        <w:rPr>
          <w:sz w:val="24"/>
          <w:szCs w:val="24"/>
        </w:rPr>
        <w:t>is</w:t>
      </w:r>
      <w:r w:rsidR="006D168C">
        <w:rPr>
          <w:sz w:val="24"/>
          <w:szCs w:val="24"/>
        </w:rPr>
        <w:t xml:space="preserve"> presented in </w:t>
      </w:r>
      <w:r w:rsidR="006C0F6C">
        <w:rPr>
          <w:sz w:val="24"/>
          <w:szCs w:val="24"/>
        </w:rPr>
        <w:t>figure</w:t>
      </w:r>
      <w:r w:rsidR="006D168C">
        <w:rPr>
          <w:sz w:val="24"/>
          <w:szCs w:val="24"/>
        </w:rPr>
        <w:t xml:space="preserve"> 1</w:t>
      </w:r>
      <w:r w:rsidR="00D104C2">
        <w:rPr>
          <w:sz w:val="24"/>
          <w:szCs w:val="24"/>
        </w:rPr>
        <w:t>.</w:t>
      </w:r>
      <w:r w:rsidR="00FB5038">
        <w:rPr>
          <w:sz w:val="24"/>
          <w:szCs w:val="24"/>
        </w:rPr>
        <w:t xml:space="preserve"> The diagram shows how the model takes input from the low-level mechanics through events which have a variable impact on the overall behavior of the model. The global behavior of the model is</w:t>
      </w:r>
      <w:r w:rsidR="00D73CAD">
        <w:rPr>
          <w:sz w:val="24"/>
          <w:szCs w:val="24"/>
        </w:rPr>
        <w:t xml:space="preserve"> then</w:t>
      </w:r>
      <w:r w:rsidR="00FB5038">
        <w:rPr>
          <w:sz w:val="24"/>
          <w:szCs w:val="24"/>
        </w:rPr>
        <w:t xml:space="preserve"> used</w:t>
      </w:r>
      <w:r w:rsidR="00DE174D">
        <w:rPr>
          <w:sz w:val="24"/>
          <w:szCs w:val="24"/>
        </w:rPr>
        <w:t xml:space="preserve"> by the gameplay and storyline control unit</w:t>
      </w:r>
      <w:r w:rsidR="00FB5038">
        <w:rPr>
          <w:sz w:val="24"/>
          <w:szCs w:val="24"/>
        </w:rPr>
        <w:t xml:space="preserve"> as a </w:t>
      </w:r>
      <w:r w:rsidR="00DE174D">
        <w:rPr>
          <w:sz w:val="24"/>
          <w:szCs w:val="24"/>
        </w:rPr>
        <w:t>high-level abstraction of the game’s state and dynamic.</w:t>
      </w:r>
      <w:r w:rsidR="00B43F59">
        <w:rPr>
          <w:sz w:val="24"/>
          <w:szCs w:val="24"/>
        </w:rPr>
        <w:t xml:space="preserve"> If </w:t>
      </w:r>
      <w:r w:rsidR="00550185">
        <w:rPr>
          <w:sz w:val="24"/>
          <w:szCs w:val="24"/>
        </w:rPr>
        <w:t>the game mechanics nee</w:t>
      </w:r>
      <w:r w:rsidR="0008614B">
        <w:rPr>
          <w:sz w:val="24"/>
          <w:szCs w:val="24"/>
        </w:rPr>
        <w:t>d to be affected for gameplay or</w:t>
      </w:r>
      <w:r w:rsidR="00550185">
        <w:rPr>
          <w:sz w:val="24"/>
          <w:szCs w:val="24"/>
        </w:rPr>
        <w:t xml:space="preserve"> story-deliver reasons feedback is then provided to </w:t>
      </w:r>
      <w:r w:rsidR="00D73CAD">
        <w:rPr>
          <w:sz w:val="24"/>
          <w:szCs w:val="24"/>
        </w:rPr>
        <w:t xml:space="preserve">the model which will impact </w:t>
      </w:r>
      <w:r w:rsidR="00550185">
        <w:rPr>
          <w:sz w:val="24"/>
          <w:szCs w:val="24"/>
        </w:rPr>
        <w:t>the game mechanics that are sensitive to the model.</w:t>
      </w:r>
      <w:r w:rsidR="00D8707F">
        <w:rPr>
          <w:sz w:val="24"/>
          <w:szCs w:val="24"/>
        </w:rPr>
        <w:t xml:space="preserve"> Note that this diagram only depicts the new possibilities offered by the use of our model; direct interactions between the game mechanics and the </w:t>
      </w:r>
      <w:r w:rsidR="00024917">
        <w:rPr>
          <w:sz w:val="24"/>
          <w:szCs w:val="24"/>
        </w:rPr>
        <w:t>story components are therefore possible</w:t>
      </w:r>
      <w:r w:rsidR="00CF1D91">
        <w:rPr>
          <w:sz w:val="24"/>
          <w:szCs w:val="24"/>
        </w:rPr>
        <w:t xml:space="preserve"> but</w:t>
      </w:r>
      <w:r w:rsidR="00024917">
        <w:rPr>
          <w:sz w:val="24"/>
          <w:szCs w:val="24"/>
        </w:rPr>
        <w:t xml:space="preserve"> often ill-advised since they take away the </w:t>
      </w:r>
      <w:r w:rsidR="00CF1D91">
        <w:rPr>
          <w:sz w:val="24"/>
          <w:szCs w:val="24"/>
        </w:rPr>
        <w:t>flexibility of either the game mechanics or the storyline</w:t>
      </w:r>
      <w:r w:rsidR="00024917">
        <w:rPr>
          <w:sz w:val="24"/>
          <w:szCs w:val="24"/>
        </w:rPr>
        <w:t>.</w:t>
      </w:r>
      <w:r w:rsidR="00954C23">
        <w:rPr>
          <w:sz w:val="24"/>
          <w:szCs w:val="24"/>
        </w:rPr>
        <w:br/>
      </w:r>
    </w:p>
    <w:p w:rsidR="006D168C" w:rsidRPr="0015398E" w:rsidRDefault="006D168C" w:rsidP="006D168C">
      <w:pPr>
        <w:ind w:left="360"/>
        <w:jc w:val="center"/>
        <w:rPr>
          <w:sz w:val="24"/>
          <w:szCs w:val="24"/>
        </w:rPr>
      </w:pPr>
    </w:p>
    <w:p w:rsidR="0015398E" w:rsidRPr="0015398E" w:rsidRDefault="00A937B0" w:rsidP="0015398E">
      <w:pPr>
        <w:ind w:left="360"/>
        <w:rPr>
          <w:sz w:val="24"/>
          <w:szCs w:val="24"/>
        </w:rPr>
      </w:pPr>
      <w:r>
        <w:rPr>
          <w:noProof/>
          <w:sz w:val="24"/>
          <w:szCs w:val="24"/>
        </w:rPr>
      </w:r>
      <w:r>
        <w:rPr>
          <w:noProof/>
          <w:sz w:val="24"/>
          <w:szCs w:val="24"/>
        </w:rPr>
        <w:pict>
          <v:group id="_x0000_s1036" editas="canvas" style="width:468pt;height:251.05pt;mso-position-horizontal-relative:char;mso-position-vertical-relative:line" coordorigin="2529,9099" coordsize="7200,3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9;top:9099;width:7200;height:3862" o:preferrelative="f" stroked="t" strokecolor="black [3213]">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8" type="#_x0000_t176" style="position:absolute;left:6288;top:9408;width:819;height:3207">
              <v:textbox style="mso-next-textbox:#_x0000_s1038">
                <w:txbxContent>
                  <w:p w:rsidR="00A72951" w:rsidRDefault="00A72951" w:rsidP="00885E45">
                    <w:pPr>
                      <w:jc w:val="center"/>
                    </w:pPr>
                  </w:p>
                  <w:p w:rsidR="00DE4F85" w:rsidRDefault="00DE4F85" w:rsidP="00885E45">
                    <w:pPr>
                      <w:jc w:val="center"/>
                      <w:rPr>
                        <w:sz w:val="16"/>
                        <w:szCs w:val="16"/>
                      </w:rPr>
                    </w:pPr>
                  </w:p>
                  <w:p w:rsidR="00DE4F85" w:rsidRPr="00DE4F85" w:rsidRDefault="00DE4F85" w:rsidP="00885E45">
                    <w:pPr>
                      <w:jc w:val="center"/>
                      <w:rPr>
                        <w:sz w:val="16"/>
                        <w:szCs w:val="16"/>
                      </w:rPr>
                    </w:pPr>
                  </w:p>
                  <w:p w:rsidR="00A72951" w:rsidRDefault="00A72951" w:rsidP="00885E45">
                    <w:pPr>
                      <w:jc w:val="center"/>
                    </w:pPr>
                  </w:p>
                  <w:p w:rsidR="00A72951" w:rsidRDefault="00A72951" w:rsidP="00885E45">
                    <w:pPr>
                      <w:jc w:val="center"/>
                    </w:pPr>
                    <w:r>
                      <w:t>Model</w:t>
                    </w:r>
                  </w:p>
                </w:txbxContent>
              </v:textbox>
            </v:shape>
            <v:shapetype id="_x0000_t202" coordsize="21600,21600" o:spt="202" path="m,l,21600r21600,l21600,xe">
              <v:stroke joinstyle="miter"/>
              <v:path gradientshapeok="t" o:connecttype="rect"/>
            </v:shapetype>
            <v:shape id="_x0000_s1039" type="#_x0000_t202" style="position:absolute;left:4699;top:10891;width:1417;height:357">
              <v:textbox style="mso-next-textbox:#_x0000_s1039">
                <w:txbxContent>
                  <w:p w:rsidR="00A72951" w:rsidRDefault="00A72951" w:rsidP="00885E45">
                    <w:pPr>
                      <w:jc w:val="center"/>
                    </w:pPr>
                    <w:r>
                      <w:t>Game mechanics</w:t>
                    </w:r>
                  </w:p>
                </w:txbxContent>
              </v:textbox>
            </v:shape>
            <v:shape id="_x0000_s1040" type="#_x0000_t202" style="position:absolute;left:7274;top:10820;width:1931;height:553">
              <v:textbox style="mso-next-textbox:#_x0000_s1040">
                <w:txbxContent>
                  <w:p w:rsidR="00A72951" w:rsidRDefault="00A72951" w:rsidP="00F52A15">
                    <w:pPr>
                      <w:spacing w:line="240" w:lineRule="auto"/>
                      <w:jc w:val="center"/>
                    </w:pPr>
                    <w:r>
                      <w:t>Gameplay and storyline control</w:t>
                    </w:r>
                  </w:p>
                </w:txbxContent>
              </v:textbox>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5143;top:9706;width:904;height:886" fillcolor="#8db3e2 [1311]"/>
            <v:shape id="_x0000_s1042" type="#_x0000_t91" style="position:absolute;left:7513;top:9717;width:906;height:884;rotation:90" fillcolor="#8db3e2 [1311]"/>
            <v:shape id="_x0000_s1043" type="#_x0000_t91" style="position:absolute;left:5001;top:11527;width:906;height:886;rotation:270" fillcolor="#8db3e2 [1311]"/>
            <v:shape id="_x0000_s1044" type="#_x0000_t91" style="position:absolute;left:7442;top:11664;width:908;height:884;rotation:180" fillcolor="#8db3e2 [1311]"/>
            <v:shape id="_x0000_s1046" type="#_x0000_t202" style="position:absolute;left:4282;top:9408;width:964;height:559" strokecolor="white [3212]">
              <v:textbox style="mso-next-textbox:#_x0000_s1046">
                <w:txbxContent>
                  <w:p w:rsidR="0088182E" w:rsidRDefault="0088182E" w:rsidP="00F52A15">
                    <w:pPr>
                      <w:spacing w:line="240" w:lineRule="auto"/>
                      <w:jc w:val="center"/>
                    </w:pPr>
                    <w:r>
                      <w:t>Low-level events</w:t>
                    </w:r>
                  </w:p>
                </w:txbxContent>
              </v:textbox>
            </v:shape>
            <v:shape id="_x0000_s1047" type="#_x0000_t202" style="position:absolute;left:8291;top:9494;width:1227;height:555" strokecolor="white [3212]">
              <v:textbox style="mso-next-textbox:#_x0000_s1047">
                <w:txbxContent>
                  <w:p w:rsidR="0088182E" w:rsidRDefault="0088182E" w:rsidP="00F52A15">
                    <w:pPr>
                      <w:spacing w:line="240" w:lineRule="auto"/>
                      <w:jc w:val="center"/>
                    </w:pPr>
                    <w:r>
                      <w:t>High-level interpretation</w:t>
                    </w:r>
                  </w:p>
                </w:txbxContent>
              </v:textbox>
            </v:shape>
            <v:shape id="_x0000_s1048" type="#_x0000_t202" style="position:absolute;left:4093;top:12242;width:1050;height:557" strokecolor="white [3212]">
              <v:textbox style="mso-next-textbox:#_x0000_s1048">
                <w:txbxContent>
                  <w:p w:rsidR="0088182E" w:rsidRDefault="0088182E" w:rsidP="00F52A15">
                    <w:pPr>
                      <w:spacing w:line="240" w:lineRule="auto"/>
                      <w:jc w:val="center"/>
                    </w:pPr>
                    <w:r>
                      <w:t>Situational awareness</w:t>
                    </w:r>
                  </w:p>
                </w:txbxContent>
              </v:textbox>
            </v:shape>
            <v:shape id="_x0000_s1049" type="#_x0000_t202" style="position:absolute;left:8291;top:12258;width:1090;height:541" strokecolor="white [3212]">
              <v:textbox style="mso-next-textbox:#_x0000_s1049">
                <w:txbxContent>
                  <w:p w:rsidR="0088182E" w:rsidRDefault="00550185" w:rsidP="00F52A15">
                    <w:pPr>
                      <w:spacing w:line="240" w:lineRule="auto"/>
                      <w:jc w:val="center"/>
                    </w:pPr>
                    <w:r>
                      <w:t>High</w:t>
                    </w:r>
                    <w:r w:rsidR="0088182E">
                      <w:t>-level feedback</w:t>
                    </w:r>
                  </w:p>
                </w:txbxContent>
              </v:textbox>
            </v:shape>
            <v:shape id="_x0000_s1053" type="#_x0000_t202" style="position:absolute;left:2801;top:10891;width:867;height:357">
              <v:textbox style="mso-next-textbox:#_x0000_s1053">
                <w:txbxContent>
                  <w:p w:rsidR="00885E45" w:rsidRDefault="00885E45" w:rsidP="00885E45">
                    <w:pPr>
                      <w:jc w:val="center"/>
                    </w:pPr>
                    <w:r>
                      <w:t>Player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802;top:10891;width:772;height:357" fillcolor="#8db3e2 [1311]"/>
            <w10:wrap type="none"/>
            <w10:anchorlock/>
          </v:group>
        </w:pict>
      </w:r>
    </w:p>
    <w:p w:rsidR="00F67BCC" w:rsidRPr="007F3850" w:rsidRDefault="006C0F6C" w:rsidP="007F3850">
      <w:pPr>
        <w:ind w:left="360"/>
        <w:jc w:val="center"/>
        <w:rPr>
          <w:b/>
          <w:i/>
          <w:sz w:val="24"/>
          <w:szCs w:val="24"/>
        </w:rPr>
      </w:pPr>
      <w:r>
        <w:rPr>
          <w:b/>
          <w:i/>
          <w:sz w:val="24"/>
          <w:szCs w:val="24"/>
        </w:rPr>
        <w:t>Figure</w:t>
      </w:r>
      <w:r w:rsidR="007F3850" w:rsidRPr="007F3850">
        <w:rPr>
          <w:b/>
          <w:i/>
          <w:sz w:val="24"/>
          <w:szCs w:val="24"/>
        </w:rPr>
        <w:t xml:space="preserve"> 1. The model establishes a bridge between the low-level game mechanics and the high-level gameplay and story elements.</w:t>
      </w:r>
    </w:p>
    <w:p w:rsidR="006B687C" w:rsidRDefault="009E6DEF" w:rsidP="006B687C">
      <w:pPr>
        <w:rPr>
          <w:sz w:val="24"/>
          <w:szCs w:val="24"/>
        </w:rPr>
      </w:pPr>
      <w:r>
        <w:rPr>
          <w:sz w:val="24"/>
          <w:szCs w:val="24"/>
        </w:rPr>
        <w:t>The model we use is an evolution of</w:t>
      </w:r>
      <w:r w:rsidR="0050055F">
        <w:rPr>
          <w:sz w:val="24"/>
          <w:szCs w:val="24"/>
        </w:rPr>
        <w:t xml:space="preserve"> [Zambetta08] </w:t>
      </w:r>
      <w:r w:rsidR="002C176D">
        <w:rPr>
          <w:sz w:val="24"/>
          <w:szCs w:val="24"/>
        </w:rPr>
        <w:t xml:space="preserve">and conserves its theoretical foundations. </w:t>
      </w:r>
      <w:r w:rsidR="0050055F">
        <w:rPr>
          <w:sz w:val="24"/>
          <w:szCs w:val="24"/>
        </w:rPr>
        <w:t xml:space="preserve">To demonstrate the qualities of this model and therefore show how Interactive storytelling and emergent gameplay can be brought together, it is crucial to test the capacities of the model in the same way it would be used in a game development situation. </w:t>
      </w:r>
      <w:r w:rsidR="0048041F">
        <w:rPr>
          <w:sz w:val="24"/>
          <w:szCs w:val="24"/>
        </w:rPr>
        <w:t>To that end we developed a game structure for a mock video game we refer to as “Clan Wars”</w:t>
      </w:r>
      <w:r w:rsidR="002C176D">
        <w:rPr>
          <w:sz w:val="24"/>
          <w:szCs w:val="24"/>
        </w:rPr>
        <w:t>, which we describe in the next sec</w:t>
      </w:r>
      <w:r w:rsidR="00172C33">
        <w:rPr>
          <w:sz w:val="24"/>
          <w:szCs w:val="24"/>
        </w:rPr>
        <w:t>t</w:t>
      </w:r>
      <w:r w:rsidR="002C176D">
        <w:rPr>
          <w:sz w:val="24"/>
          <w:szCs w:val="24"/>
        </w:rPr>
        <w:t>ion</w:t>
      </w:r>
      <w:r w:rsidR="0048041F">
        <w:rPr>
          <w:sz w:val="24"/>
          <w:szCs w:val="24"/>
        </w:rPr>
        <w:t>.</w:t>
      </w:r>
    </w:p>
    <w:p w:rsidR="0077479D" w:rsidRDefault="0077479D" w:rsidP="006B687C">
      <w:pPr>
        <w:rPr>
          <w:sz w:val="24"/>
          <w:szCs w:val="24"/>
        </w:rPr>
      </w:pPr>
    </w:p>
    <w:p w:rsidR="00C36DC9" w:rsidRPr="00704D6C" w:rsidRDefault="00C36DC9" w:rsidP="006B687C">
      <w:pPr>
        <w:pStyle w:val="ListParagraph"/>
        <w:numPr>
          <w:ilvl w:val="1"/>
          <w:numId w:val="4"/>
        </w:numPr>
        <w:rPr>
          <w:b/>
          <w:sz w:val="28"/>
          <w:szCs w:val="28"/>
        </w:rPr>
      </w:pPr>
      <w:r w:rsidRPr="00704D6C">
        <w:rPr>
          <w:b/>
          <w:sz w:val="28"/>
          <w:szCs w:val="28"/>
        </w:rPr>
        <w:t>The Clan Wars game structure</w:t>
      </w:r>
    </w:p>
    <w:p w:rsidR="00F67BCC" w:rsidRDefault="002D39E4" w:rsidP="006B687C">
      <w:pPr>
        <w:rPr>
          <w:sz w:val="24"/>
          <w:szCs w:val="24"/>
        </w:rPr>
      </w:pPr>
      <w:r>
        <w:rPr>
          <w:sz w:val="24"/>
          <w:szCs w:val="24"/>
        </w:rPr>
        <w:t>In this section we present the Clan Wars game and its internal structure. We first give a brief explanation of the game’s concepts and then describe the gameplay offered to the player; finally we give a more technical description of the game inner workings.</w:t>
      </w:r>
    </w:p>
    <w:p w:rsidR="00F56D44" w:rsidRDefault="00F56D44" w:rsidP="004725F0">
      <w:pPr>
        <w:ind w:left="36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Clan Wars game concepts</w:t>
      </w:r>
    </w:p>
    <w:p w:rsidR="00D9637E" w:rsidRPr="00F56D44" w:rsidRDefault="005A275B" w:rsidP="006B687C">
      <w:pPr>
        <w:rPr>
          <w:sz w:val="24"/>
          <w:szCs w:val="24"/>
        </w:rPr>
      </w:pPr>
      <w:r>
        <w:rPr>
          <w:sz w:val="24"/>
          <w:szCs w:val="24"/>
        </w:rPr>
        <w:t>Clan Wars is a turn-based strategy game. E</w:t>
      </w:r>
      <w:r w:rsidR="00F56D44">
        <w:rPr>
          <w:sz w:val="24"/>
          <w:szCs w:val="24"/>
        </w:rPr>
        <w:t xml:space="preserve">ach player controls </w:t>
      </w:r>
      <w:r>
        <w:rPr>
          <w:sz w:val="24"/>
          <w:szCs w:val="24"/>
        </w:rPr>
        <w:t xml:space="preserve">a clan which consists of up to a thousand individuals that can be separated in one or more groups. The goal of each player is to keep his population to a maximum throughout the turns. The potential causes </w:t>
      </w:r>
      <w:r w:rsidR="000F34E5">
        <w:rPr>
          <w:sz w:val="24"/>
          <w:szCs w:val="24"/>
        </w:rPr>
        <w:t xml:space="preserve">for death are </w:t>
      </w:r>
      <w:r w:rsidR="000F34E5">
        <w:rPr>
          <w:sz w:val="24"/>
          <w:szCs w:val="24"/>
        </w:rPr>
        <w:lastRenderedPageBreak/>
        <w:t>starvation and external aggression</w:t>
      </w:r>
      <w:r>
        <w:rPr>
          <w:sz w:val="24"/>
          <w:szCs w:val="24"/>
        </w:rPr>
        <w:t xml:space="preserve">. </w:t>
      </w:r>
      <w:r w:rsidR="000F34E5">
        <w:rPr>
          <w:sz w:val="24"/>
          <w:szCs w:val="24"/>
        </w:rPr>
        <w:t xml:space="preserve">Starvation happens when the number of gold units is inferior to the population number in the clan at the end of a turn. Aggression happens when a group is attacked by another. To prevent starvation one needs to increase the amount of gold own by his clan, this can be done by sending groups to mine gold which is randomly disposed in the map, or by killing enemies. Gold is also given from a clan to another as a sign of good disposition and often </w:t>
      </w:r>
      <w:r w:rsidR="00651F02">
        <w:rPr>
          <w:sz w:val="24"/>
          <w:szCs w:val="24"/>
        </w:rPr>
        <w:t>as a bribe to form an alliance. Alliances between clans can be expensive to keep going if the clans are naturally opposed but they ensure a mutual pact of non-a</w:t>
      </w:r>
      <w:r w:rsidR="00D9637E">
        <w:rPr>
          <w:sz w:val="24"/>
          <w:szCs w:val="24"/>
        </w:rPr>
        <w:t>g</w:t>
      </w:r>
      <w:r w:rsidR="00651F02">
        <w:rPr>
          <w:sz w:val="24"/>
          <w:szCs w:val="24"/>
        </w:rPr>
        <w:t>gression.</w:t>
      </w:r>
      <w:r w:rsidR="00D9637E">
        <w:rPr>
          <w:sz w:val="24"/>
          <w:szCs w:val="24"/>
        </w:rPr>
        <w:br/>
        <w:t>The basic idea of the g</w:t>
      </w:r>
      <w:r w:rsidR="000B5810">
        <w:rPr>
          <w:sz w:val="24"/>
          <w:szCs w:val="24"/>
        </w:rPr>
        <w:t>ame is to give the player the power to decide how to play by giving him or her the tools to interact diplomatically or aggressively (or a mixture o</w:t>
      </w:r>
      <w:r w:rsidR="00081959">
        <w:rPr>
          <w:sz w:val="24"/>
          <w:szCs w:val="24"/>
        </w:rPr>
        <w:t>f both) with the other players.</w:t>
      </w:r>
      <w:r w:rsidR="000B5810">
        <w:rPr>
          <w:sz w:val="24"/>
          <w:szCs w:val="24"/>
        </w:rPr>
        <w:t xml:space="preserve"> </w:t>
      </w:r>
    </w:p>
    <w:p w:rsidR="00F56D44" w:rsidRDefault="00F56D44" w:rsidP="00F56D44">
      <w:pPr>
        <w:pStyle w:val="ListParagraph"/>
        <w:ind w:left="108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gameplay</w:t>
      </w:r>
      <w:r w:rsidR="00D9637E" w:rsidRPr="00704D6C">
        <w:rPr>
          <w:b/>
          <w:sz w:val="24"/>
          <w:szCs w:val="24"/>
        </w:rPr>
        <w:t xml:space="preserve"> mechanics</w:t>
      </w:r>
    </w:p>
    <w:p w:rsidR="00D95CF0" w:rsidRDefault="00353EDE" w:rsidP="006B687C">
      <w:pPr>
        <w:rPr>
          <w:sz w:val="24"/>
          <w:szCs w:val="24"/>
        </w:rPr>
      </w:pPr>
      <w:r>
        <w:rPr>
          <w:sz w:val="24"/>
          <w:szCs w:val="24"/>
        </w:rPr>
        <w:t xml:space="preserve">To interact with the game the player uses the game graphical interface presented in figure 2. </w:t>
      </w:r>
      <w:r w:rsidR="00D00B30">
        <w:rPr>
          <w:sz w:val="24"/>
          <w:szCs w:val="24"/>
        </w:rPr>
        <w:t>Here is a list of what the player can do through that interface:</w:t>
      </w:r>
    </w:p>
    <w:p w:rsidR="006B687C" w:rsidRPr="006B687C" w:rsidRDefault="00D00B30" w:rsidP="006B687C">
      <w:pPr>
        <w:pStyle w:val="ListParagraph"/>
        <w:numPr>
          <w:ilvl w:val="0"/>
          <w:numId w:val="6"/>
        </w:numPr>
        <w:rPr>
          <w:sz w:val="24"/>
          <w:szCs w:val="24"/>
        </w:rPr>
      </w:pPr>
      <w:r w:rsidRPr="006B687C">
        <w:rPr>
          <w:sz w:val="24"/>
          <w:szCs w:val="24"/>
        </w:rPr>
        <w:t>Select a group that belongs to his clan by left-clicking on the group cross or pickaxes.</w:t>
      </w:r>
    </w:p>
    <w:p w:rsidR="00D00B30" w:rsidRPr="00D00B30" w:rsidRDefault="00D00B30" w:rsidP="00D00B30">
      <w:pPr>
        <w:pStyle w:val="ListParagraph"/>
        <w:numPr>
          <w:ilvl w:val="0"/>
          <w:numId w:val="6"/>
        </w:numPr>
        <w:rPr>
          <w:sz w:val="24"/>
          <w:szCs w:val="24"/>
        </w:rPr>
      </w:pPr>
      <w:r w:rsidRPr="00D00B30">
        <w:rPr>
          <w:sz w:val="24"/>
          <w:szCs w:val="24"/>
        </w:rPr>
        <w:t>Select a subgroup of the selected group</w:t>
      </w:r>
      <w:r>
        <w:rPr>
          <w:sz w:val="24"/>
          <w:szCs w:val="24"/>
        </w:rPr>
        <w:t xml:space="preserve"> by </w:t>
      </w:r>
      <w:r w:rsidR="006B6B11">
        <w:rPr>
          <w:sz w:val="24"/>
          <w:szCs w:val="24"/>
        </w:rPr>
        <w:t>clicking the &lt;Select Subgroup&gt; button</w:t>
      </w:r>
      <w:r w:rsidR="00A63F03">
        <w:rPr>
          <w:sz w:val="24"/>
          <w:szCs w:val="24"/>
        </w:rPr>
        <w:t xml:space="preserve"> in the menu</w:t>
      </w:r>
      <w:r w:rsidR="006B6B11">
        <w:rPr>
          <w:sz w:val="24"/>
          <w:szCs w:val="24"/>
        </w:rPr>
        <w:t xml:space="preserve"> and entering the size of the desired subgroup selection.</w:t>
      </w:r>
    </w:p>
    <w:p w:rsidR="00D00B30" w:rsidRDefault="00D00B30" w:rsidP="00D00B30">
      <w:pPr>
        <w:pStyle w:val="ListParagraph"/>
        <w:numPr>
          <w:ilvl w:val="0"/>
          <w:numId w:val="6"/>
        </w:numPr>
        <w:rPr>
          <w:sz w:val="24"/>
          <w:szCs w:val="24"/>
        </w:rPr>
      </w:pPr>
      <w:r>
        <w:rPr>
          <w:sz w:val="24"/>
          <w:szCs w:val="24"/>
        </w:rPr>
        <w:t>Move a selected group</w:t>
      </w:r>
      <w:r w:rsidR="006B6B11">
        <w:rPr>
          <w:sz w:val="24"/>
          <w:szCs w:val="24"/>
        </w:rPr>
        <w:t xml:space="preserve"> by right-clicking the desired destination of the selected group.</w:t>
      </w:r>
    </w:p>
    <w:p w:rsidR="00D00B30" w:rsidRDefault="006B6B11" w:rsidP="00D00B30">
      <w:pPr>
        <w:pStyle w:val="ListParagraph"/>
        <w:numPr>
          <w:ilvl w:val="0"/>
          <w:numId w:val="6"/>
        </w:numPr>
        <w:rPr>
          <w:sz w:val="24"/>
          <w:szCs w:val="24"/>
        </w:rPr>
      </w:pPr>
      <w:r>
        <w:rPr>
          <w:sz w:val="24"/>
          <w:szCs w:val="24"/>
        </w:rPr>
        <w:t>Assign a selected group that is on a golden cell to mining by clicking the pickaxes icon in the menu.</w:t>
      </w:r>
    </w:p>
    <w:p w:rsidR="006B6B11" w:rsidRDefault="008405F7" w:rsidP="00D00B30">
      <w:pPr>
        <w:pStyle w:val="ListParagraph"/>
        <w:numPr>
          <w:ilvl w:val="0"/>
          <w:numId w:val="6"/>
        </w:numPr>
        <w:rPr>
          <w:sz w:val="24"/>
          <w:szCs w:val="24"/>
        </w:rPr>
      </w:pPr>
      <w:r>
        <w:rPr>
          <w:sz w:val="24"/>
          <w:szCs w:val="24"/>
        </w:rPr>
        <w:t>Attack a group adjacent to the selected group by clicking on the swords in the menu and left-clicking on the group to attack.</w:t>
      </w:r>
    </w:p>
    <w:p w:rsidR="008405F7" w:rsidRDefault="008405F7" w:rsidP="00D00B30">
      <w:pPr>
        <w:pStyle w:val="ListParagraph"/>
        <w:numPr>
          <w:ilvl w:val="0"/>
          <w:numId w:val="6"/>
        </w:numPr>
        <w:rPr>
          <w:sz w:val="24"/>
          <w:szCs w:val="24"/>
        </w:rPr>
      </w:pPr>
      <w:r>
        <w:rPr>
          <w:sz w:val="24"/>
          <w:szCs w:val="24"/>
        </w:rPr>
        <w:t>Examine clan relations and offer gold, truths, or alliances to other clans by clicking on the scroll and gold icon in the menu and selecting the desired options.</w:t>
      </w:r>
    </w:p>
    <w:p w:rsidR="008405F7" w:rsidRPr="00D00B30" w:rsidRDefault="008405F7" w:rsidP="00D00B30">
      <w:pPr>
        <w:pStyle w:val="ListParagraph"/>
        <w:numPr>
          <w:ilvl w:val="0"/>
          <w:numId w:val="6"/>
        </w:numPr>
        <w:rPr>
          <w:sz w:val="24"/>
          <w:szCs w:val="24"/>
        </w:rPr>
      </w:pPr>
      <w:r>
        <w:rPr>
          <w:sz w:val="24"/>
          <w:szCs w:val="24"/>
        </w:rPr>
        <w:t>End the turn by clicking on the &lt;End Turn&gt; button in the menu.</w:t>
      </w:r>
    </w:p>
    <w:p w:rsidR="00F56D44" w:rsidRDefault="00023431" w:rsidP="003B7B11">
      <w:pPr>
        <w:ind w:left="360"/>
        <w:jc w:val="center"/>
        <w:rPr>
          <w:b/>
          <w:sz w:val="24"/>
          <w:szCs w:val="24"/>
        </w:rPr>
      </w:pPr>
      <w:r>
        <w:rPr>
          <w:noProof/>
          <w:sz w:val="24"/>
          <w:szCs w:val="24"/>
        </w:rPr>
        <w:lastRenderedPageBreak/>
        <w:drawing>
          <wp:inline distT="0" distB="0" distL="0" distR="0">
            <wp:extent cx="5939790" cy="3713480"/>
            <wp:effectExtent l="19050" t="0" r="3810" b="0"/>
            <wp:docPr id="2" name="Picture 2" descr="C:\Data\Work\svn\Report\screensh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Work\svn\Report\screenshot01.png"/>
                    <pic:cNvPicPr>
                      <a:picLocks noChangeAspect="1" noChangeArrowheads="1"/>
                    </pic:cNvPicPr>
                  </pic:nvPicPr>
                  <pic:blipFill>
                    <a:blip r:embed="rId8"/>
                    <a:srcRect/>
                    <a:stretch>
                      <a:fillRect/>
                    </a:stretch>
                  </pic:blipFill>
                  <pic:spPr bwMode="auto">
                    <a:xfrm>
                      <a:off x="0" y="0"/>
                      <a:ext cx="5939790" cy="3713480"/>
                    </a:xfrm>
                    <a:prstGeom prst="rect">
                      <a:avLst/>
                    </a:prstGeom>
                    <a:noFill/>
                    <a:ln w="9525">
                      <a:noFill/>
                      <a:miter lim="800000"/>
                      <a:headEnd/>
                      <a:tailEnd/>
                    </a:ln>
                  </pic:spPr>
                </pic:pic>
              </a:graphicData>
            </a:graphic>
          </wp:inline>
        </w:drawing>
      </w:r>
      <w:r w:rsidR="006C0F6C" w:rsidRPr="004A1B93">
        <w:rPr>
          <w:b/>
          <w:i/>
          <w:sz w:val="24"/>
          <w:szCs w:val="24"/>
        </w:rPr>
        <w:t>Figure 2. The Clan Wars interface with the menu on the left and the terrain grid.</w:t>
      </w:r>
      <w:r w:rsidR="00562CC3">
        <w:rPr>
          <w:b/>
          <w:i/>
          <w:sz w:val="24"/>
          <w:szCs w:val="24"/>
        </w:rPr>
        <w:t xml:space="preserve"> The colored crosses represent groups, and the pickaxes on the golden cells represent mining groups.</w:t>
      </w:r>
    </w:p>
    <w:p w:rsidR="003B7B11" w:rsidRDefault="003B7B11" w:rsidP="006B687C">
      <w:pPr>
        <w:rPr>
          <w:sz w:val="24"/>
          <w:szCs w:val="24"/>
        </w:rPr>
      </w:pPr>
      <w:r>
        <w:rPr>
          <w:sz w:val="24"/>
          <w:szCs w:val="24"/>
        </w:rPr>
        <w:t>All the actions of the players, human</w:t>
      </w:r>
      <w:r w:rsidR="00BB430E">
        <w:rPr>
          <w:sz w:val="24"/>
          <w:szCs w:val="24"/>
        </w:rPr>
        <w:t xml:space="preserve"> </w:t>
      </w:r>
      <w:r>
        <w:rPr>
          <w:sz w:val="24"/>
          <w:szCs w:val="24"/>
        </w:rPr>
        <w:t xml:space="preserve">or </w:t>
      </w:r>
      <w:r w:rsidR="00BB430E">
        <w:rPr>
          <w:sz w:val="24"/>
          <w:szCs w:val="24"/>
        </w:rPr>
        <w:t>artificial, that represent an interaction between two clans, have an impact on the relations between these two clans and possibly an impact on every player. The possible interactions between clans offered by the game are the following:</w:t>
      </w:r>
    </w:p>
    <w:p w:rsidR="00BB430E" w:rsidRDefault="00BB430E" w:rsidP="00BB430E">
      <w:pPr>
        <w:pStyle w:val="ListParagraph"/>
        <w:numPr>
          <w:ilvl w:val="0"/>
          <w:numId w:val="6"/>
        </w:numPr>
        <w:rPr>
          <w:sz w:val="24"/>
          <w:szCs w:val="24"/>
        </w:rPr>
      </w:pPr>
      <w:r>
        <w:rPr>
          <w:sz w:val="24"/>
          <w:szCs w:val="24"/>
        </w:rPr>
        <w:t>Clan A makes a gold, peace, or alliance offer to clan B (positive interaction)</w:t>
      </w:r>
    </w:p>
    <w:p w:rsidR="00BB430E" w:rsidRDefault="00BB430E" w:rsidP="00BB430E">
      <w:pPr>
        <w:pStyle w:val="ListParagraph"/>
        <w:numPr>
          <w:ilvl w:val="0"/>
          <w:numId w:val="6"/>
        </w:numPr>
        <w:rPr>
          <w:sz w:val="24"/>
          <w:szCs w:val="24"/>
        </w:rPr>
      </w:pPr>
      <w:r>
        <w:rPr>
          <w:sz w:val="24"/>
          <w:szCs w:val="24"/>
        </w:rPr>
        <w:t>Clan A turns down a</w:t>
      </w:r>
      <w:r w:rsidRPr="00BB430E">
        <w:rPr>
          <w:sz w:val="24"/>
          <w:szCs w:val="24"/>
        </w:rPr>
        <w:t xml:space="preserve"> </w:t>
      </w:r>
      <w:r>
        <w:rPr>
          <w:sz w:val="24"/>
          <w:szCs w:val="24"/>
        </w:rPr>
        <w:t>gold, peace, or alliance offer from clan B (negative interaction)</w:t>
      </w:r>
    </w:p>
    <w:p w:rsidR="00BB430E" w:rsidRDefault="00BB430E" w:rsidP="00BB430E">
      <w:pPr>
        <w:pStyle w:val="ListParagraph"/>
        <w:numPr>
          <w:ilvl w:val="0"/>
          <w:numId w:val="6"/>
        </w:numPr>
        <w:rPr>
          <w:sz w:val="24"/>
          <w:szCs w:val="24"/>
        </w:rPr>
      </w:pPr>
      <w:r>
        <w:rPr>
          <w:sz w:val="24"/>
          <w:szCs w:val="24"/>
        </w:rPr>
        <w:t>Clan A attacks clan B (negative interaction)</w:t>
      </w:r>
    </w:p>
    <w:p w:rsidR="00BB430E" w:rsidRDefault="00BB430E" w:rsidP="00BB430E">
      <w:pPr>
        <w:pStyle w:val="ListParagraph"/>
        <w:numPr>
          <w:ilvl w:val="0"/>
          <w:numId w:val="6"/>
        </w:numPr>
        <w:rPr>
          <w:sz w:val="24"/>
          <w:szCs w:val="24"/>
        </w:rPr>
      </w:pPr>
      <w:r>
        <w:rPr>
          <w:sz w:val="24"/>
          <w:szCs w:val="24"/>
        </w:rPr>
        <w:t>Clan A attacks an enemy of clan B (positive interaction)</w:t>
      </w:r>
    </w:p>
    <w:p w:rsidR="00BB430E" w:rsidRDefault="00BB430E" w:rsidP="00BB430E">
      <w:pPr>
        <w:pStyle w:val="ListParagraph"/>
        <w:numPr>
          <w:ilvl w:val="0"/>
          <w:numId w:val="6"/>
        </w:numPr>
        <w:rPr>
          <w:sz w:val="24"/>
          <w:szCs w:val="24"/>
        </w:rPr>
      </w:pPr>
      <w:r>
        <w:rPr>
          <w:sz w:val="24"/>
          <w:szCs w:val="24"/>
        </w:rPr>
        <w:t>Clan A attacks an ally of clan B (negative interaction)</w:t>
      </w:r>
    </w:p>
    <w:p w:rsidR="00BB430E" w:rsidRPr="00BB430E" w:rsidRDefault="00D603DA" w:rsidP="006B687C">
      <w:pPr>
        <w:rPr>
          <w:sz w:val="24"/>
          <w:szCs w:val="24"/>
        </w:rPr>
      </w:pPr>
      <w:r>
        <w:rPr>
          <w:sz w:val="24"/>
          <w:szCs w:val="24"/>
        </w:rPr>
        <w:t>In the game the relations between clans are referred to as “stances”</w:t>
      </w:r>
      <w:r w:rsidR="009F0C09">
        <w:rPr>
          <w:sz w:val="24"/>
          <w:szCs w:val="24"/>
        </w:rPr>
        <w:t xml:space="preserve">, for a game with </w:t>
      </w:r>
      <m:oMath>
        <m:r>
          <w:rPr>
            <w:rFonts w:ascii="Cambria Math" w:hAnsi="Cambria Math"/>
            <w:sz w:val="24"/>
            <w:szCs w:val="24"/>
          </w:rPr>
          <m:t>n</m:t>
        </m:r>
      </m:oMath>
      <w:r w:rsidR="009F0C09">
        <w:rPr>
          <w:sz w:val="24"/>
          <w:szCs w:val="24"/>
        </w:rPr>
        <w:t xml:space="preserve"> clans the total number of stances will be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oMath>
      <w:r>
        <w:rPr>
          <w:sz w:val="24"/>
          <w:szCs w:val="24"/>
        </w:rPr>
        <w:t>. These stances vary between -100 which corresponds to strong contention, and +100 which corresponds to total cooperation.</w:t>
      </w:r>
      <w:r w:rsidR="009F0C09">
        <w:rPr>
          <w:sz w:val="24"/>
          <w:szCs w:val="24"/>
        </w:rPr>
        <w:t xml:space="preserve"> Alliances require mutual stances equal or above to 60, they remain effective until one of the two allied clans has its stance towards the other clan go below 40. This has the effect of breaking the</w:t>
      </w:r>
      <w:r w:rsidR="0009211E">
        <w:rPr>
          <w:sz w:val="24"/>
          <w:szCs w:val="24"/>
        </w:rPr>
        <w:t xml:space="preserve"> </w:t>
      </w:r>
      <w:r w:rsidR="00740C03">
        <w:rPr>
          <w:sz w:val="24"/>
          <w:szCs w:val="24"/>
        </w:rPr>
        <w:t>alliance;</w:t>
      </w:r>
      <w:r w:rsidR="009F0C09">
        <w:rPr>
          <w:sz w:val="24"/>
          <w:szCs w:val="24"/>
        </w:rPr>
        <w:t xml:space="preserve"> of course a similar alliance can be renewed right away.</w:t>
      </w:r>
    </w:p>
    <w:p w:rsidR="002D39E4" w:rsidRDefault="002D39E4">
      <w:pPr>
        <w:spacing w:after="0" w:line="240" w:lineRule="auto"/>
        <w:rPr>
          <w:b/>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1"/>
          <w:numId w:val="4"/>
        </w:numPr>
        <w:rPr>
          <w:b/>
          <w:vanish/>
          <w:sz w:val="24"/>
          <w:szCs w:val="24"/>
        </w:rPr>
      </w:pPr>
    </w:p>
    <w:p w:rsidR="00C36DC9" w:rsidRPr="00704D6C" w:rsidRDefault="00172C33" w:rsidP="006B687C">
      <w:pPr>
        <w:pStyle w:val="ListParagraph"/>
        <w:numPr>
          <w:ilvl w:val="1"/>
          <w:numId w:val="15"/>
        </w:numPr>
        <w:rPr>
          <w:b/>
          <w:sz w:val="28"/>
          <w:szCs w:val="28"/>
        </w:rPr>
      </w:pPr>
      <w:r>
        <w:rPr>
          <w:b/>
          <w:sz w:val="28"/>
          <w:szCs w:val="28"/>
        </w:rPr>
        <w:t>The final model</w:t>
      </w:r>
    </w:p>
    <w:p w:rsidR="004725F0" w:rsidRPr="004725F0" w:rsidRDefault="004725F0" w:rsidP="004725F0">
      <w:pPr>
        <w:ind w:left="360"/>
        <w:rPr>
          <w:sz w:val="24"/>
          <w:szCs w:val="24"/>
        </w:rPr>
      </w:pPr>
      <w:r>
        <w:rPr>
          <w:sz w:val="24"/>
          <w:szCs w:val="24"/>
        </w:rPr>
        <w:t>thursday</w:t>
      </w:r>
    </w:p>
    <w:p w:rsidR="009B6F47" w:rsidRDefault="009B6F47" w:rsidP="009B6F47">
      <w:pPr>
        <w:ind w:left="360"/>
        <w:rPr>
          <w:sz w:val="24"/>
          <w:szCs w:val="24"/>
        </w:rPr>
      </w:pPr>
    </w:p>
    <w:p w:rsidR="00570072" w:rsidRDefault="002D52A3" w:rsidP="00704D6C">
      <w:pPr>
        <w:pStyle w:val="ListParagraph"/>
        <w:numPr>
          <w:ilvl w:val="0"/>
          <w:numId w:val="15"/>
        </w:numPr>
        <w:rPr>
          <w:b/>
          <w:sz w:val="32"/>
          <w:szCs w:val="32"/>
        </w:rPr>
      </w:pPr>
      <w:r w:rsidRPr="00704D6C">
        <w:rPr>
          <w:b/>
          <w:sz w:val="32"/>
          <w:szCs w:val="32"/>
        </w:rPr>
        <w:t>Experimentation</w:t>
      </w:r>
    </w:p>
    <w:p w:rsidR="006B68A9" w:rsidRPr="00570072" w:rsidRDefault="00704D6C" w:rsidP="00570072">
      <w:pPr>
        <w:pStyle w:val="ListParagraph"/>
        <w:numPr>
          <w:ilvl w:val="1"/>
          <w:numId w:val="17"/>
        </w:numPr>
        <w:rPr>
          <w:b/>
          <w:sz w:val="32"/>
          <w:szCs w:val="32"/>
        </w:rPr>
      </w:pPr>
      <w:r w:rsidRPr="00570072">
        <w:rPr>
          <w:b/>
          <w:sz w:val="28"/>
          <w:szCs w:val="28"/>
        </w:rPr>
        <w:t>General experimental framework</w:t>
      </w:r>
    </w:p>
    <w:p w:rsidR="00570072" w:rsidRDefault="00FA1DF4" w:rsidP="00704D6C">
      <w:pPr>
        <w:rPr>
          <w:sz w:val="24"/>
          <w:szCs w:val="24"/>
        </w:rPr>
      </w:pPr>
      <w:r>
        <w:rPr>
          <w:sz w:val="24"/>
          <w:szCs w:val="24"/>
        </w:rPr>
        <w:t>Parameters: Nbclans, Clan size, Resources availability (number &amp; productivity), alliances per clan, map size, stamina, and event weights.</w:t>
      </w:r>
    </w:p>
    <w:p w:rsidR="004F70EF" w:rsidRDefault="004F70EF" w:rsidP="00704D6C">
      <w:pPr>
        <w:rPr>
          <w:sz w:val="24"/>
          <w:szCs w:val="24"/>
        </w:rPr>
      </w:pPr>
    </w:p>
    <w:p w:rsidR="006B68A9" w:rsidRPr="00570072" w:rsidRDefault="00704D6C" w:rsidP="00570072">
      <w:pPr>
        <w:pStyle w:val="ListParagraph"/>
        <w:numPr>
          <w:ilvl w:val="1"/>
          <w:numId w:val="17"/>
        </w:numPr>
        <w:rPr>
          <w:b/>
          <w:sz w:val="24"/>
          <w:szCs w:val="24"/>
        </w:rPr>
      </w:pPr>
      <w:r w:rsidRPr="00570072">
        <w:rPr>
          <w:b/>
          <w:sz w:val="28"/>
          <w:szCs w:val="28"/>
        </w:rPr>
        <w:t>Scalability</w:t>
      </w:r>
    </w:p>
    <w:p w:rsidR="006B68A9" w:rsidRDefault="008A6CF1" w:rsidP="00704D6C">
      <w:pPr>
        <w:rPr>
          <w:sz w:val="24"/>
          <w:szCs w:val="24"/>
        </w:rPr>
      </w:pPr>
      <w:r>
        <w:rPr>
          <w:sz w:val="24"/>
          <w:szCs w:val="24"/>
        </w:rPr>
        <w:t>{3,</w:t>
      </w:r>
      <w:r w:rsidR="004F70EF">
        <w:rPr>
          <w:sz w:val="24"/>
          <w:szCs w:val="24"/>
        </w:rPr>
        <w:t xml:space="preserve"> </w:t>
      </w:r>
      <w:r>
        <w:rPr>
          <w:sz w:val="24"/>
          <w:szCs w:val="24"/>
        </w:rPr>
        <w:t>4,</w:t>
      </w:r>
      <w:r w:rsidR="004F70EF">
        <w:rPr>
          <w:sz w:val="24"/>
          <w:szCs w:val="24"/>
        </w:rPr>
        <w:t xml:space="preserve"> </w:t>
      </w:r>
      <w:r>
        <w:rPr>
          <w:sz w:val="24"/>
          <w:szCs w:val="24"/>
        </w:rPr>
        <w:t>10,</w:t>
      </w:r>
      <w:r w:rsidR="004F70EF">
        <w:rPr>
          <w:sz w:val="24"/>
          <w:szCs w:val="24"/>
        </w:rPr>
        <w:t xml:space="preserve"> </w:t>
      </w:r>
      <w:r>
        <w:rPr>
          <w:sz w:val="24"/>
          <w:szCs w:val="24"/>
        </w:rPr>
        <w:t>20}</w:t>
      </w:r>
      <w:r w:rsidR="00E40962">
        <w:rPr>
          <w:sz w:val="24"/>
          <w:szCs w:val="24"/>
        </w:rPr>
        <w:t xml:space="preserve"> run until at least a third is dead.</w:t>
      </w:r>
      <w:r>
        <w:rPr>
          <w:sz w:val="24"/>
          <w:szCs w:val="24"/>
        </w:rPr>
        <w:br/>
      </w:r>
      <w:r w:rsidR="006B68A9">
        <w:rPr>
          <w:sz w:val="24"/>
          <w:szCs w:val="24"/>
        </w:rPr>
        <w:t xml:space="preserve">Present </w:t>
      </w:r>
      <w:r w:rsidR="00E40962">
        <w:rPr>
          <w:sz w:val="24"/>
          <w:szCs w:val="24"/>
        </w:rPr>
        <w:t>graphs?</w:t>
      </w:r>
      <w:r w:rsidR="00E40962">
        <w:rPr>
          <w:sz w:val="24"/>
          <w:szCs w:val="24"/>
        </w:rPr>
        <w:br/>
        <w:t>How do we convince the model is stable?</w:t>
      </w:r>
      <w:r w:rsidR="00E40962">
        <w:rPr>
          <w:sz w:val="24"/>
          <w:szCs w:val="24"/>
        </w:rPr>
        <w:br/>
        <w:t>What is instability? Clans getting stuck &amp; Clans changing to fast.</w:t>
      </w:r>
      <w:r w:rsidR="006B68A9">
        <w:rPr>
          <w:sz w:val="24"/>
          <w:szCs w:val="24"/>
        </w:rPr>
        <w:br/>
        <w:t>Count the number of</w:t>
      </w:r>
      <w:r w:rsidR="00D7270D">
        <w:rPr>
          <w:sz w:val="24"/>
          <w:szCs w:val="24"/>
        </w:rPr>
        <w:t xml:space="preserve"> </w:t>
      </w:r>
      <w:r w:rsidR="008D0CB9">
        <w:rPr>
          <w:sz w:val="24"/>
          <w:szCs w:val="24"/>
        </w:rPr>
        <w:t>fights</w:t>
      </w:r>
      <w:r w:rsidR="004F70EF">
        <w:rPr>
          <w:sz w:val="24"/>
          <w:szCs w:val="24"/>
        </w:rPr>
        <w:t xml:space="preserve"> per clan? C</w:t>
      </w:r>
      <w:r w:rsidR="00E273DC">
        <w:rPr>
          <w:sz w:val="24"/>
          <w:szCs w:val="24"/>
        </w:rPr>
        <w:t>hange per player per turn.</w:t>
      </w:r>
    </w:p>
    <w:p w:rsidR="004F70EF" w:rsidRPr="00FA1DF4" w:rsidRDefault="004F70EF" w:rsidP="00704D6C">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Top-down control</w:t>
      </w:r>
    </w:p>
    <w:p w:rsidR="006B68A9" w:rsidRDefault="00C8799B" w:rsidP="006B68A9">
      <w:pPr>
        <w:rPr>
          <w:sz w:val="24"/>
          <w:szCs w:val="24"/>
        </w:rPr>
      </w:pPr>
      <w:r>
        <w:rPr>
          <w:sz w:val="24"/>
          <w:szCs w:val="24"/>
        </w:rPr>
        <w:t>Changing parameters: resources, alliances, events.</w:t>
      </w:r>
    </w:p>
    <w:p w:rsidR="004F70EF" w:rsidRPr="00C8799B" w:rsidRDefault="004F70EF" w:rsidP="006B68A9">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Bottom-up control</w:t>
      </w:r>
    </w:p>
    <w:p w:rsidR="006B68A9" w:rsidRDefault="006B68A9" w:rsidP="00704D6C">
      <w:pPr>
        <w:rPr>
          <w:sz w:val="24"/>
          <w:szCs w:val="24"/>
        </w:rPr>
      </w:pPr>
      <w:r>
        <w:rPr>
          <w:sz w:val="24"/>
          <w:szCs w:val="24"/>
        </w:rPr>
        <w:t>Design-time interpretation</w:t>
      </w:r>
    </w:p>
    <w:p w:rsidR="006B68A9" w:rsidRDefault="006B68A9" w:rsidP="00704D6C">
      <w:pPr>
        <w:rPr>
          <w:sz w:val="24"/>
          <w:szCs w:val="24"/>
        </w:rPr>
      </w:pPr>
      <w:r>
        <w:rPr>
          <w:sz w:val="24"/>
          <w:szCs w:val="24"/>
        </w:rPr>
        <w:t>Run-time emergent storytelling</w:t>
      </w:r>
    </w:p>
    <w:p w:rsidR="004F70EF" w:rsidRPr="006B68A9" w:rsidRDefault="004F70EF" w:rsidP="00704D6C">
      <w:pPr>
        <w:rPr>
          <w:sz w:val="24"/>
          <w:szCs w:val="24"/>
        </w:rPr>
      </w:pPr>
    </w:p>
    <w:p w:rsidR="00704D6C" w:rsidRPr="00704D6C" w:rsidRDefault="00704D6C" w:rsidP="00570072">
      <w:pPr>
        <w:pStyle w:val="ListParagraph"/>
        <w:numPr>
          <w:ilvl w:val="0"/>
          <w:numId w:val="17"/>
        </w:numPr>
        <w:rPr>
          <w:b/>
          <w:sz w:val="32"/>
          <w:szCs w:val="32"/>
        </w:rPr>
      </w:pPr>
      <w:r>
        <w:rPr>
          <w:b/>
          <w:sz w:val="32"/>
          <w:szCs w:val="32"/>
        </w:rPr>
        <w:t>Conclusion</w:t>
      </w:r>
    </w:p>
    <w:sectPr w:rsidR="00704D6C" w:rsidRPr="00704D6C" w:rsidSect="008F3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A49" w:rsidRDefault="004A1A49" w:rsidP="000420F0">
      <w:pPr>
        <w:spacing w:after="0" w:line="240" w:lineRule="auto"/>
      </w:pPr>
      <w:r>
        <w:separator/>
      </w:r>
    </w:p>
  </w:endnote>
  <w:endnote w:type="continuationSeparator" w:id="1">
    <w:p w:rsidR="004A1A49" w:rsidRDefault="004A1A49" w:rsidP="00042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A49" w:rsidRDefault="004A1A49" w:rsidP="000420F0">
      <w:pPr>
        <w:spacing w:after="0" w:line="240" w:lineRule="auto"/>
      </w:pPr>
      <w:r>
        <w:separator/>
      </w:r>
    </w:p>
  </w:footnote>
  <w:footnote w:type="continuationSeparator" w:id="1">
    <w:p w:rsidR="004A1A49" w:rsidRDefault="004A1A49" w:rsidP="000420F0">
      <w:pPr>
        <w:spacing w:after="0" w:line="240" w:lineRule="auto"/>
      </w:pPr>
      <w:r>
        <w:continuationSeparator/>
      </w:r>
    </w:p>
  </w:footnote>
  <w:footnote w:id="2">
    <w:p w:rsidR="000420F0" w:rsidRDefault="000420F0">
      <w:pPr>
        <w:pStyle w:val="FootnoteText"/>
      </w:pPr>
      <w:r>
        <w:rPr>
          <w:rStyle w:val="FootnoteReference"/>
        </w:rPr>
        <w:footnoteRef/>
      </w:r>
      <w:r>
        <w:t xml:space="preserve"> In this report we refer to as “story”</w:t>
      </w:r>
      <w:r w:rsidR="00816A7E">
        <w:t xml:space="preserve"> elements</w:t>
      </w:r>
      <w:r>
        <w:t xml:space="preserve"> everything that is related to how the story is </w:t>
      </w:r>
      <w:r w:rsidR="00816A7E">
        <w:t>orchestrated and delivered</w:t>
      </w:r>
      <w:r>
        <w:t xml:space="preserve"> to the player. It is therefore very close to the concept of </w:t>
      </w:r>
      <w:r w:rsidR="00816A7E">
        <w:t>script in cinema.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F26"/>
    <w:multiLevelType w:val="hybridMultilevel"/>
    <w:tmpl w:val="0914A75E"/>
    <w:lvl w:ilvl="0" w:tplc="630E6912">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590A"/>
    <w:multiLevelType w:val="multilevel"/>
    <w:tmpl w:val="54EAE6B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0728E8"/>
    <w:multiLevelType w:val="multilevel"/>
    <w:tmpl w:val="BF1AB9EE"/>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32006A04"/>
    <w:multiLevelType w:val="multilevel"/>
    <w:tmpl w:val="DCBCAEBC"/>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2A64070"/>
    <w:multiLevelType w:val="multilevel"/>
    <w:tmpl w:val="534018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331C7389"/>
    <w:multiLevelType w:val="hybridMultilevel"/>
    <w:tmpl w:val="3F9A7CDA"/>
    <w:lvl w:ilvl="0" w:tplc="32E2785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9550AC"/>
    <w:multiLevelType w:val="multilevel"/>
    <w:tmpl w:val="3AA64A0E"/>
    <w:lvl w:ilvl="0">
      <w:start w:val="5"/>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7">
    <w:nsid w:val="36CC7127"/>
    <w:multiLevelType w:val="hybridMultilevel"/>
    <w:tmpl w:val="AB64A0B4"/>
    <w:lvl w:ilvl="0" w:tplc="7A92C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263ED2"/>
    <w:multiLevelType w:val="multilevel"/>
    <w:tmpl w:val="80E4099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CAB1EB2"/>
    <w:multiLevelType w:val="multilevel"/>
    <w:tmpl w:val="A0D809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357F9E"/>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9190CA6"/>
    <w:multiLevelType w:val="multilevel"/>
    <w:tmpl w:val="C56431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D602F14"/>
    <w:multiLevelType w:val="multilevel"/>
    <w:tmpl w:val="F0F475BE"/>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2BD1C2C"/>
    <w:multiLevelType w:val="multilevel"/>
    <w:tmpl w:val="126ACC9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30966BC"/>
    <w:multiLevelType w:val="multilevel"/>
    <w:tmpl w:val="0BB2E8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39E584C"/>
    <w:multiLevelType w:val="hybridMultilevel"/>
    <w:tmpl w:val="5296A576"/>
    <w:lvl w:ilvl="0" w:tplc="B330E5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B265E"/>
    <w:multiLevelType w:val="multilevel"/>
    <w:tmpl w:val="4E3A598E"/>
    <w:lvl w:ilvl="0">
      <w:start w:val="5"/>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nsid w:val="74D27345"/>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7"/>
  </w:num>
  <w:num w:numId="4">
    <w:abstractNumId w:val="10"/>
  </w:num>
  <w:num w:numId="5">
    <w:abstractNumId w:val="0"/>
  </w:num>
  <w:num w:numId="6">
    <w:abstractNumId w:val="15"/>
  </w:num>
  <w:num w:numId="7">
    <w:abstractNumId w:val="14"/>
  </w:num>
  <w:num w:numId="8">
    <w:abstractNumId w:val="12"/>
  </w:num>
  <w:num w:numId="9">
    <w:abstractNumId w:val="9"/>
  </w:num>
  <w:num w:numId="10">
    <w:abstractNumId w:val="2"/>
  </w:num>
  <w:num w:numId="11">
    <w:abstractNumId w:val="17"/>
  </w:num>
  <w:num w:numId="12">
    <w:abstractNumId w:val="11"/>
  </w:num>
  <w:num w:numId="13">
    <w:abstractNumId w:val="8"/>
  </w:num>
  <w:num w:numId="14">
    <w:abstractNumId w:val="1"/>
  </w:num>
  <w:num w:numId="15">
    <w:abstractNumId w:val="13"/>
  </w:num>
  <w:num w:numId="16">
    <w:abstractNumId w:val="16"/>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72345"/>
    <w:rsid w:val="00023431"/>
    <w:rsid w:val="0002416A"/>
    <w:rsid w:val="00024917"/>
    <w:rsid w:val="0003305F"/>
    <w:rsid w:val="000420F0"/>
    <w:rsid w:val="00057AC8"/>
    <w:rsid w:val="000661C6"/>
    <w:rsid w:val="000707F6"/>
    <w:rsid w:val="00076985"/>
    <w:rsid w:val="00080BD6"/>
    <w:rsid w:val="00081959"/>
    <w:rsid w:val="0008404E"/>
    <w:rsid w:val="0008614B"/>
    <w:rsid w:val="0009211E"/>
    <w:rsid w:val="000A11A6"/>
    <w:rsid w:val="000B522E"/>
    <w:rsid w:val="000B5810"/>
    <w:rsid w:val="000C0AD4"/>
    <w:rsid w:val="000F34E5"/>
    <w:rsid w:val="000F5B2C"/>
    <w:rsid w:val="000F7D96"/>
    <w:rsid w:val="0010792E"/>
    <w:rsid w:val="0011555A"/>
    <w:rsid w:val="00151993"/>
    <w:rsid w:val="00151FCC"/>
    <w:rsid w:val="0015398E"/>
    <w:rsid w:val="001559DA"/>
    <w:rsid w:val="00172C33"/>
    <w:rsid w:val="0017357A"/>
    <w:rsid w:val="00182471"/>
    <w:rsid w:val="00184B79"/>
    <w:rsid w:val="00186752"/>
    <w:rsid w:val="00186B58"/>
    <w:rsid w:val="00191065"/>
    <w:rsid w:val="001C7C50"/>
    <w:rsid w:val="001D0E67"/>
    <w:rsid w:val="001D20B2"/>
    <w:rsid w:val="001D32B4"/>
    <w:rsid w:val="001D53D7"/>
    <w:rsid w:val="001E300F"/>
    <w:rsid w:val="001F3709"/>
    <w:rsid w:val="001F6F2E"/>
    <w:rsid w:val="00204CF6"/>
    <w:rsid w:val="0021444C"/>
    <w:rsid w:val="00230CDF"/>
    <w:rsid w:val="00235F5A"/>
    <w:rsid w:val="00243925"/>
    <w:rsid w:val="00245ECA"/>
    <w:rsid w:val="00247F54"/>
    <w:rsid w:val="002569DE"/>
    <w:rsid w:val="0027357E"/>
    <w:rsid w:val="00283343"/>
    <w:rsid w:val="00292D53"/>
    <w:rsid w:val="002A369B"/>
    <w:rsid w:val="002C176D"/>
    <w:rsid w:val="002C208E"/>
    <w:rsid w:val="002D39E4"/>
    <w:rsid w:val="002D52A3"/>
    <w:rsid w:val="002E4D2B"/>
    <w:rsid w:val="002E6BDD"/>
    <w:rsid w:val="002F1C2D"/>
    <w:rsid w:val="002F4E52"/>
    <w:rsid w:val="00301834"/>
    <w:rsid w:val="00302641"/>
    <w:rsid w:val="0034753A"/>
    <w:rsid w:val="003536C6"/>
    <w:rsid w:val="00353EDE"/>
    <w:rsid w:val="00363389"/>
    <w:rsid w:val="00376EC9"/>
    <w:rsid w:val="00383DA1"/>
    <w:rsid w:val="00394EC7"/>
    <w:rsid w:val="003A2DBE"/>
    <w:rsid w:val="003B219A"/>
    <w:rsid w:val="003B5B9E"/>
    <w:rsid w:val="003B7B11"/>
    <w:rsid w:val="003C587B"/>
    <w:rsid w:val="003D7AAC"/>
    <w:rsid w:val="003E13A1"/>
    <w:rsid w:val="003E20BB"/>
    <w:rsid w:val="003E791A"/>
    <w:rsid w:val="003F13B7"/>
    <w:rsid w:val="004055B9"/>
    <w:rsid w:val="004072B1"/>
    <w:rsid w:val="00411C42"/>
    <w:rsid w:val="00422CE8"/>
    <w:rsid w:val="0043606D"/>
    <w:rsid w:val="0043738B"/>
    <w:rsid w:val="00462667"/>
    <w:rsid w:val="00467D34"/>
    <w:rsid w:val="004725F0"/>
    <w:rsid w:val="0048041F"/>
    <w:rsid w:val="004A1A49"/>
    <w:rsid w:val="004A1B93"/>
    <w:rsid w:val="004A5C5A"/>
    <w:rsid w:val="004A66D6"/>
    <w:rsid w:val="004B0609"/>
    <w:rsid w:val="004B2A6B"/>
    <w:rsid w:val="004C1393"/>
    <w:rsid w:val="004C3FF8"/>
    <w:rsid w:val="004F0BD8"/>
    <w:rsid w:val="004F70EF"/>
    <w:rsid w:val="0050055F"/>
    <w:rsid w:val="00505B13"/>
    <w:rsid w:val="00510467"/>
    <w:rsid w:val="0051507F"/>
    <w:rsid w:val="00521C23"/>
    <w:rsid w:val="0053634B"/>
    <w:rsid w:val="00536A1E"/>
    <w:rsid w:val="00542CA2"/>
    <w:rsid w:val="0054577B"/>
    <w:rsid w:val="00550185"/>
    <w:rsid w:val="0055271B"/>
    <w:rsid w:val="00560A36"/>
    <w:rsid w:val="00562CC3"/>
    <w:rsid w:val="0056660E"/>
    <w:rsid w:val="00567601"/>
    <w:rsid w:val="00570072"/>
    <w:rsid w:val="00574C72"/>
    <w:rsid w:val="00576BA5"/>
    <w:rsid w:val="00592A81"/>
    <w:rsid w:val="005A275B"/>
    <w:rsid w:val="005A2E27"/>
    <w:rsid w:val="005A6FB0"/>
    <w:rsid w:val="005B3BDD"/>
    <w:rsid w:val="005C37A2"/>
    <w:rsid w:val="005C3DC5"/>
    <w:rsid w:val="005D4849"/>
    <w:rsid w:val="005E39BD"/>
    <w:rsid w:val="005E56BD"/>
    <w:rsid w:val="005F3AEA"/>
    <w:rsid w:val="0060648E"/>
    <w:rsid w:val="00613C49"/>
    <w:rsid w:val="00635CBF"/>
    <w:rsid w:val="00644AEB"/>
    <w:rsid w:val="00651F02"/>
    <w:rsid w:val="006572D9"/>
    <w:rsid w:val="00672345"/>
    <w:rsid w:val="006B203E"/>
    <w:rsid w:val="006B49D0"/>
    <w:rsid w:val="006B687C"/>
    <w:rsid w:val="006B68A9"/>
    <w:rsid w:val="006B6B11"/>
    <w:rsid w:val="006C0F6C"/>
    <w:rsid w:val="006C1CEF"/>
    <w:rsid w:val="006C2D42"/>
    <w:rsid w:val="006D05CC"/>
    <w:rsid w:val="006D168C"/>
    <w:rsid w:val="006F7670"/>
    <w:rsid w:val="00700619"/>
    <w:rsid w:val="00704D6C"/>
    <w:rsid w:val="00723E4E"/>
    <w:rsid w:val="00726FE2"/>
    <w:rsid w:val="00733305"/>
    <w:rsid w:val="00740C03"/>
    <w:rsid w:val="0074665D"/>
    <w:rsid w:val="007476D1"/>
    <w:rsid w:val="00754ADC"/>
    <w:rsid w:val="00762AC6"/>
    <w:rsid w:val="0077479D"/>
    <w:rsid w:val="00796E62"/>
    <w:rsid w:val="007A4B35"/>
    <w:rsid w:val="007A6BA5"/>
    <w:rsid w:val="007C0BF2"/>
    <w:rsid w:val="007C449A"/>
    <w:rsid w:val="007C6720"/>
    <w:rsid w:val="007D2ED3"/>
    <w:rsid w:val="007D3CC0"/>
    <w:rsid w:val="007D4DDD"/>
    <w:rsid w:val="007E18C4"/>
    <w:rsid w:val="007E695E"/>
    <w:rsid w:val="007F3850"/>
    <w:rsid w:val="007F7D23"/>
    <w:rsid w:val="00802DE1"/>
    <w:rsid w:val="00802E90"/>
    <w:rsid w:val="008071CA"/>
    <w:rsid w:val="0081037E"/>
    <w:rsid w:val="00816A7E"/>
    <w:rsid w:val="00830ED0"/>
    <w:rsid w:val="008405F7"/>
    <w:rsid w:val="008515F1"/>
    <w:rsid w:val="00855D80"/>
    <w:rsid w:val="0088182E"/>
    <w:rsid w:val="00885106"/>
    <w:rsid w:val="00885E45"/>
    <w:rsid w:val="0088632B"/>
    <w:rsid w:val="00897113"/>
    <w:rsid w:val="008A6CF1"/>
    <w:rsid w:val="008A7654"/>
    <w:rsid w:val="008B72DA"/>
    <w:rsid w:val="008C01CA"/>
    <w:rsid w:val="008C4202"/>
    <w:rsid w:val="008D0CB9"/>
    <w:rsid w:val="008F245B"/>
    <w:rsid w:val="008F3D23"/>
    <w:rsid w:val="009163A3"/>
    <w:rsid w:val="00917642"/>
    <w:rsid w:val="009251E6"/>
    <w:rsid w:val="009328EC"/>
    <w:rsid w:val="00933A51"/>
    <w:rsid w:val="00940E6F"/>
    <w:rsid w:val="00954C23"/>
    <w:rsid w:val="00965F3E"/>
    <w:rsid w:val="00972901"/>
    <w:rsid w:val="00980137"/>
    <w:rsid w:val="009A2588"/>
    <w:rsid w:val="009B6F47"/>
    <w:rsid w:val="009E5CEC"/>
    <w:rsid w:val="009E6DEF"/>
    <w:rsid w:val="009F0C09"/>
    <w:rsid w:val="00A0015C"/>
    <w:rsid w:val="00A12BBF"/>
    <w:rsid w:val="00A14F51"/>
    <w:rsid w:val="00A17F61"/>
    <w:rsid w:val="00A36582"/>
    <w:rsid w:val="00A51F86"/>
    <w:rsid w:val="00A56983"/>
    <w:rsid w:val="00A57492"/>
    <w:rsid w:val="00A6062A"/>
    <w:rsid w:val="00A639CC"/>
    <w:rsid w:val="00A63F03"/>
    <w:rsid w:val="00A70EA8"/>
    <w:rsid w:val="00A72951"/>
    <w:rsid w:val="00A74004"/>
    <w:rsid w:val="00A937B0"/>
    <w:rsid w:val="00AB4ADC"/>
    <w:rsid w:val="00AD6468"/>
    <w:rsid w:val="00AF50A7"/>
    <w:rsid w:val="00B05762"/>
    <w:rsid w:val="00B06919"/>
    <w:rsid w:val="00B15C02"/>
    <w:rsid w:val="00B20A6F"/>
    <w:rsid w:val="00B27905"/>
    <w:rsid w:val="00B3002B"/>
    <w:rsid w:val="00B43F59"/>
    <w:rsid w:val="00B74C0F"/>
    <w:rsid w:val="00B905AB"/>
    <w:rsid w:val="00B908C8"/>
    <w:rsid w:val="00BA1E78"/>
    <w:rsid w:val="00BA396A"/>
    <w:rsid w:val="00BB430E"/>
    <w:rsid w:val="00BB784A"/>
    <w:rsid w:val="00BB7910"/>
    <w:rsid w:val="00BD0F2A"/>
    <w:rsid w:val="00BD799B"/>
    <w:rsid w:val="00BE2B2F"/>
    <w:rsid w:val="00BE50B1"/>
    <w:rsid w:val="00BF1CC0"/>
    <w:rsid w:val="00BF25DB"/>
    <w:rsid w:val="00BF7221"/>
    <w:rsid w:val="00C112ED"/>
    <w:rsid w:val="00C25D9F"/>
    <w:rsid w:val="00C30554"/>
    <w:rsid w:val="00C36DC9"/>
    <w:rsid w:val="00C74C04"/>
    <w:rsid w:val="00C761AF"/>
    <w:rsid w:val="00C8799B"/>
    <w:rsid w:val="00CA2BC9"/>
    <w:rsid w:val="00CB5D4C"/>
    <w:rsid w:val="00CC379C"/>
    <w:rsid w:val="00CD3C6A"/>
    <w:rsid w:val="00CD4D9C"/>
    <w:rsid w:val="00CF1D91"/>
    <w:rsid w:val="00CF559C"/>
    <w:rsid w:val="00CF58E8"/>
    <w:rsid w:val="00D00B30"/>
    <w:rsid w:val="00D0101B"/>
    <w:rsid w:val="00D07585"/>
    <w:rsid w:val="00D07754"/>
    <w:rsid w:val="00D104C2"/>
    <w:rsid w:val="00D24DA6"/>
    <w:rsid w:val="00D250CE"/>
    <w:rsid w:val="00D40767"/>
    <w:rsid w:val="00D47142"/>
    <w:rsid w:val="00D603DA"/>
    <w:rsid w:val="00D61BC8"/>
    <w:rsid w:val="00D6618A"/>
    <w:rsid w:val="00D67189"/>
    <w:rsid w:val="00D7270D"/>
    <w:rsid w:val="00D73CAD"/>
    <w:rsid w:val="00D75596"/>
    <w:rsid w:val="00D7735C"/>
    <w:rsid w:val="00D8707F"/>
    <w:rsid w:val="00D93401"/>
    <w:rsid w:val="00D95CF0"/>
    <w:rsid w:val="00D9637E"/>
    <w:rsid w:val="00DC14B3"/>
    <w:rsid w:val="00DC499E"/>
    <w:rsid w:val="00DD525A"/>
    <w:rsid w:val="00DE174D"/>
    <w:rsid w:val="00DE217B"/>
    <w:rsid w:val="00DE4F85"/>
    <w:rsid w:val="00DE6371"/>
    <w:rsid w:val="00E07A19"/>
    <w:rsid w:val="00E273DC"/>
    <w:rsid w:val="00E33F25"/>
    <w:rsid w:val="00E40962"/>
    <w:rsid w:val="00E54946"/>
    <w:rsid w:val="00E6471B"/>
    <w:rsid w:val="00E71B06"/>
    <w:rsid w:val="00E7492C"/>
    <w:rsid w:val="00E928FD"/>
    <w:rsid w:val="00E94C44"/>
    <w:rsid w:val="00EB4762"/>
    <w:rsid w:val="00ED093D"/>
    <w:rsid w:val="00ED09FD"/>
    <w:rsid w:val="00EE352C"/>
    <w:rsid w:val="00EE4ED4"/>
    <w:rsid w:val="00EF011F"/>
    <w:rsid w:val="00F145D1"/>
    <w:rsid w:val="00F15E5E"/>
    <w:rsid w:val="00F33A16"/>
    <w:rsid w:val="00F35B5E"/>
    <w:rsid w:val="00F372C0"/>
    <w:rsid w:val="00F52A15"/>
    <w:rsid w:val="00F55E79"/>
    <w:rsid w:val="00F56D44"/>
    <w:rsid w:val="00F66ECB"/>
    <w:rsid w:val="00F67475"/>
    <w:rsid w:val="00F67BCC"/>
    <w:rsid w:val="00F93437"/>
    <w:rsid w:val="00FA1DF4"/>
    <w:rsid w:val="00FB22B8"/>
    <w:rsid w:val="00FB42E0"/>
    <w:rsid w:val="00FB5038"/>
    <w:rsid w:val="00FB708F"/>
    <w:rsid w:val="00FC22E6"/>
    <w:rsid w:val="00FE53EF"/>
    <w:rsid w:val="00FF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311]"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83DA1"/>
    <w:rPr>
      <w:sz w:val="16"/>
      <w:szCs w:val="16"/>
    </w:rPr>
  </w:style>
  <w:style w:type="paragraph" w:styleId="CommentText">
    <w:name w:val="annotation text"/>
    <w:basedOn w:val="Normal"/>
    <w:semiHidden/>
    <w:rsid w:val="00383DA1"/>
    <w:rPr>
      <w:sz w:val="20"/>
      <w:szCs w:val="20"/>
    </w:rPr>
  </w:style>
  <w:style w:type="paragraph" w:styleId="CommentSubject">
    <w:name w:val="annotation subject"/>
    <w:basedOn w:val="CommentText"/>
    <w:next w:val="CommentText"/>
    <w:semiHidden/>
    <w:rsid w:val="00383DA1"/>
    <w:rPr>
      <w:b/>
      <w:bCs/>
    </w:rPr>
  </w:style>
  <w:style w:type="paragraph" w:styleId="BalloonText">
    <w:name w:val="Balloon Text"/>
    <w:basedOn w:val="Normal"/>
    <w:semiHidden/>
    <w:rsid w:val="00383DA1"/>
    <w:rPr>
      <w:rFonts w:ascii="Tahoma" w:hAnsi="Tahoma" w:cs="Tahoma"/>
      <w:sz w:val="16"/>
      <w:szCs w:val="16"/>
    </w:rPr>
  </w:style>
  <w:style w:type="paragraph" w:styleId="ListParagraph">
    <w:name w:val="List Paragraph"/>
    <w:basedOn w:val="Normal"/>
    <w:uiPriority w:val="34"/>
    <w:qFormat/>
    <w:rsid w:val="0043606D"/>
    <w:pPr>
      <w:ind w:left="720"/>
    </w:pPr>
  </w:style>
  <w:style w:type="character" w:styleId="PlaceholderText">
    <w:name w:val="Placeholder Text"/>
    <w:basedOn w:val="DefaultParagraphFont"/>
    <w:uiPriority w:val="99"/>
    <w:semiHidden/>
    <w:rsid w:val="0015398E"/>
    <w:rPr>
      <w:color w:val="808080"/>
    </w:rPr>
  </w:style>
  <w:style w:type="paragraph" w:styleId="FootnoteText">
    <w:name w:val="footnote text"/>
    <w:basedOn w:val="Normal"/>
    <w:link w:val="FootnoteTextChar"/>
    <w:uiPriority w:val="99"/>
    <w:semiHidden/>
    <w:unhideWhenUsed/>
    <w:rsid w:val="000420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0F0"/>
  </w:style>
  <w:style w:type="character" w:styleId="FootnoteReference">
    <w:name w:val="footnote reference"/>
    <w:basedOn w:val="DefaultParagraphFont"/>
    <w:uiPriority w:val="99"/>
    <w:semiHidden/>
    <w:unhideWhenUsed/>
    <w:rsid w:val="000420F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FD1FD-EFE8-4DCC-837C-C52A0836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14</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75</cp:revision>
  <dcterms:created xsi:type="dcterms:W3CDTF">2008-09-20T05:28:00Z</dcterms:created>
  <dcterms:modified xsi:type="dcterms:W3CDTF">2008-10-01T06:21:00Z</dcterms:modified>
</cp:coreProperties>
</file>